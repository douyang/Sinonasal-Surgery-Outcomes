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15ED" w:rsidRDefault="003A15ED" w:rsidP="003A15ED">
      <w:pPr>
        <w:spacing w:line="240" w:lineRule="auto"/>
        <w:rPr>
          <w:sz w:val="32"/>
          <w:szCs w:val="32"/>
        </w:rPr>
      </w:pPr>
      <w:r w:rsidRPr="00CE3B2A">
        <w:rPr>
          <w:sz w:val="32"/>
          <w:szCs w:val="32"/>
        </w:rPr>
        <w:t xml:space="preserve">National Trends in Surgery for </w:t>
      </w:r>
      <w:proofErr w:type="spellStart"/>
      <w:r w:rsidRPr="00CE3B2A">
        <w:rPr>
          <w:sz w:val="32"/>
          <w:szCs w:val="32"/>
        </w:rPr>
        <w:t>Sinonasal</w:t>
      </w:r>
      <w:proofErr w:type="spellEnd"/>
      <w:r w:rsidRPr="00CE3B2A">
        <w:rPr>
          <w:sz w:val="32"/>
          <w:szCs w:val="32"/>
        </w:rPr>
        <w:t xml:space="preserve"> Malignancy</w:t>
      </w:r>
      <w:r w:rsidR="003C2F71">
        <w:rPr>
          <w:sz w:val="32"/>
          <w:szCs w:val="32"/>
        </w:rPr>
        <w:t>:</w:t>
      </w:r>
      <w:r w:rsidRPr="00CE3B2A">
        <w:rPr>
          <w:sz w:val="32"/>
          <w:szCs w:val="32"/>
        </w:rPr>
        <w:t xml:space="preserve"> </w:t>
      </w:r>
      <w:r w:rsidR="003C2F71">
        <w:rPr>
          <w:sz w:val="32"/>
          <w:szCs w:val="32"/>
        </w:rPr>
        <w:t>T</w:t>
      </w:r>
      <w:r w:rsidRPr="00CE3B2A">
        <w:rPr>
          <w:sz w:val="32"/>
          <w:szCs w:val="32"/>
        </w:rPr>
        <w:t>he Effect of Hospital Volume on Short</w:t>
      </w:r>
      <w:r w:rsidR="003C2F71">
        <w:rPr>
          <w:sz w:val="32"/>
          <w:szCs w:val="32"/>
        </w:rPr>
        <w:t>-</w:t>
      </w:r>
      <w:r w:rsidRPr="00CE3B2A">
        <w:rPr>
          <w:sz w:val="32"/>
          <w:szCs w:val="32"/>
        </w:rPr>
        <w:t xml:space="preserve">Term Outcomes </w:t>
      </w:r>
    </w:p>
    <w:p w:rsidR="00F605F7" w:rsidRPr="00CE3B2A" w:rsidRDefault="00F605F7" w:rsidP="00F605F7">
      <w:pPr>
        <w:rPr>
          <w:vertAlign w:val="superscript"/>
        </w:rPr>
      </w:pPr>
      <w:r w:rsidRPr="00CE3B2A">
        <w:t>David Ouyang</w:t>
      </w:r>
      <w:r>
        <w:rPr>
          <w:vertAlign w:val="superscript"/>
        </w:rPr>
        <w:t>1</w:t>
      </w:r>
      <w:r w:rsidRPr="00CE3B2A">
        <w:t>, Ivan El</w:t>
      </w:r>
      <w:r>
        <w:t>-</w:t>
      </w:r>
      <w:r w:rsidRPr="00CE3B2A">
        <w:t>Say</w:t>
      </w:r>
      <w:r>
        <w:t>e</w:t>
      </w:r>
      <w:r w:rsidRPr="00CE3B2A">
        <w:t>d</w:t>
      </w:r>
      <w:r>
        <w:rPr>
          <w:vertAlign w:val="superscript"/>
        </w:rPr>
        <w:t>2</w:t>
      </w:r>
      <w:r w:rsidRPr="00CE3B2A">
        <w:t xml:space="preserve">, Sue </w:t>
      </w:r>
      <w:r>
        <w:t xml:space="preserve">S. </w:t>
      </w:r>
      <w:r w:rsidRPr="00CE3B2A">
        <w:t>Yom</w:t>
      </w:r>
      <w:r>
        <w:rPr>
          <w:vertAlign w:val="superscript"/>
        </w:rPr>
        <w:t>12</w:t>
      </w:r>
    </w:p>
    <w:p w:rsidR="003A15ED" w:rsidRPr="00CE3B2A" w:rsidRDefault="003A15ED" w:rsidP="003A15ED">
      <w:pPr>
        <w:spacing w:line="240" w:lineRule="auto"/>
      </w:pPr>
      <w:r w:rsidRPr="00CE3B2A">
        <w:t>Institutions: 1. Department of Radiation Oncology, University of California</w:t>
      </w:r>
      <w:r>
        <w:t>,</w:t>
      </w:r>
      <w:r w:rsidRPr="00CE3B2A">
        <w:t xml:space="preserve"> San Francisco, San Francisco, CA, United States, 2. Department of Otolaryngology</w:t>
      </w:r>
      <w:r>
        <w:t>-Head and Neck Surgery</w:t>
      </w:r>
      <w:r w:rsidRPr="00CE3B2A">
        <w:t>, University of California</w:t>
      </w:r>
      <w:r>
        <w:t>,</w:t>
      </w:r>
      <w:r w:rsidRPr="00CE3B2A">
        <w:t xml:space="preserve"> San Francisco, San Francisco, CA, United States</w:t>
      </w:r>
    </w:p>
    <w:p w:rsidR="003A15ED" w:rsidRDefault="003C2F71" w:rsidP="003A15ED">
      <w:pPr>
        <w:spacing w:line="240" w:lineRule="auto"/>
      </w:pPr>
      <w:r>
        <w:t>Background</w:t>
      </w:r>
      <w:r w:rsidR="003A15ED">
        <w:t xml:space="preserve">: </w:t>
      </w:r>
      <w:proofErr w:type="spellStart"/>
      <w:r w:rsidR="003A15ED">
        <w:t>Sinonasal</w:t>
      </w:r>
      <w:proofErr w:type="spellEnd"/>
      <w:r w:rsidR="003A15ED">
        <w:t xml:space="preserve"> carcinomas are rare, highly morbid neoplasms originating in the nasal cavity and </w:t>
      </w:r>
      <w:proofErr w:type="spellStart"/>
      <w:r w:rsidR="003A15ED">
        <w:t>paranasal</w:t>
      </w:r>
      <w:proofErr w:type="spellEnd"/>
      <w:r w:rsidR="003A15ED">
        <w:t xml:space="preserve"> sinuses. The mainstay of treatment over the past two decades </w:t>
      </w:r>
      <w:r>
        <w:t xml:space="preserve">has been </w:t>
      </w:r>
      <w:r w:rsidR="003A15ED">
        <w:t xml:space="preserve">a combination of surgery, radiation, and chemotherapy. We sought to characterize trends in </w:t>
      </w:r>
      <w:r>
        <w:t xml:space="preserve">the </w:t>
      </w:r>
      <w:r w:rsidR="003A15ED">
        <w:t xml:space="preserve">initial management of </w:t>
      </w:r>
      <w:proofErr w:type="spellStart"/>
      <w:r w:rsidR="003A15ED">
        <w:t>sinonasal</w:t>
      </w:r>
      <w:proofErr w:type="spellEnd"/>
      <w:r w:rsidR="003A15ED">
        <w:t xml:space="preserve"> malignancy </w:t>
      </w:r>
      <w:r>
        <w:t xml:space="preserve">with a particular focus on </w:t>
      </w:r>
      <w:r w:rsidR="003A15ED">
        <w:t xml:space="preserve">the impact of hospital volume on surgical care and outcomes. </w:t>
      </w:r>
    </w:p>
    <w:p w:rsidR="003A15ED" w:rsidRDefault="003A15ED" w:rsidP="003A15ED">
      <w:pPr>
        <w:spacing w:line="240" w:lineRule="auto"/>
      </w:pPr>
      <w:r>
        <w:t xml:space="preserve">Methods: A retrospective cohort study </w:t>
      </w:r>
      <w:r w:rsidR="003C2F71">
        <w:t>was conducted examining</w:t>
      </w:r>
      <w:r>
        <w:t xml:space="preserve"> time trends </w:t>
      </w:r>
      <w:r w:rsidR="003C2F71">
        <w:t xml:space="preserve">among </w:t>
      </w:r>
      <w:r>
        <w:t xml:space="preserve">patients admitted for surgical resection of </w:t>
      </w:r>
      <w:proofErr w:type="spellStart"/>
      <w:r>
        <w:t>sinonasal</w:t>
      </w:r>
      <w:proofErr w:type="spellEnd"/>
      <w:r>
        <w:t xml:space="preserve"> malignancy in the National Inpatient Sample (NIS) between 1988 and 2009. Subset analysis of high risk cases </w:t>
      </w:r>
      <w:r w:rsidR="003C2F71">
        <w:t xml:space="preserve">was </w:t>
      </w:r>
      <w:r>
        <w:t xml:space="preserve">performed on patient cohorts with skull base involvement, orbital or maxillary sinus involvement, or </w:t>
      </w:r>
      <w:r w:rsidR="003C2F71">
        <w:t xml:space="preserve">who </w:t>
      </w:r>
      <w:r>
        <w:t xml:space="preserve">underwent neck dissection. Patient characteristics as well as hospital attributes </w:t>
      </w:r>
      <w:r w:rsidR="003C2F71">
        <w:t xml:space="preserve">were </w:t>
      </w:r>
      <w:r>
        <w:t xml:space="preserve">correlated with patient morbidity and mortality.  </w:t>
      </w:r>
    </w:p>
    <w:p w:rsidR="003A15ED" w:rsidRDefault="003A15ED" w:rsidP="003A15ED">
      <w:pPr>
        <w:spacing w:line="240" w:lineRule="auto"/>
      </w:pPr>
      <w:r>
        <w:t xml:space="preserve">Results: Over the course of 22 years, we identified 3850 cases of </w:t>
      </w:r>
      <w:proofErr w:type="spellStart"/>
      <w:r>
        <w:t>sinonasal</w:t>
      </w:r>
      <w:proofErr w:type="spellEnd"/>
      <w:r>
        <w:t xml:space="preserve"> surgery patients from 879 hospitals. </w:t>
      </w:r>
      <w:del w:id="0" w:author="David Ouyang" w:date="2013-07-28T16:33:00Z">
        <w:r w:rsidDel="00C06E64">
          <w:delText>14</w:delText>
        </w:r>
      </w:del>
      <w:ins w:id="1" w:author="David Ouyang" w:date="2013-07-28T16:33:00Z">
        <w:r w:rsidR="00C06E64">
          <w:t>24</w:t>
        </w:r>
      </w:ins>
      <w:proofErr w:type="gramStart"/>
      <w:r>
        <w:t>.</w:t>
      </w:r>
      <w:proofErr w:type="gramEnd"/>
      <w:del w:id="2" w:author="David Ouyang" w:date="2013-07-28T16:33:00Z">
        <w:r w:rsidDel="00C06E64">
          <w:delText>9</w:delText>
        </w:r>
      </w:del>
      <w:ins w:id="3" w:author="David Ouyang" w:date="2013-07-28T16:33:00Z">
        <w:r w:rsidR="00C06E64">
          <w:t>3</w:t>
        </w:r>
      </w:ins>
      <w:r>
        <w:t xml:space="preserve">% of patients had complications </w:t>
      </w:r>
      <w:ins w:id="4" w:author="David Ouyang" w:date="2013-07-28T16:33:00Z">
        <w:r w:rsidR="00C06E64">
          <w:t xml:space="preserve">ranging from infections, cardiopulmonary complications, neuropathy, visual disturbances, and electrolyte abnormalities </w:t>
        </w:r>
      </w:ins>
      <w:r>
        <w:t xml:space="preserve">and 0.8% of hospitalizations resulted in mortality. </w:t>
      </w:r>
      <w:del w:id="5" w:author="David Ouyang" w:date="2013-07-28T16:29:00Z">
        <w:r w:rsidDel="00C06E64">
          <w:delText xml:space="preserve">High risk cases with skull base involvement, orbital or maxillary sinus involvement, or </w:delText>
        </w:r>
        <w:r w:rsidR="003C2F71" w:rsidDel="00C06E64">
          <w:delText>including</w:delText>
        </w:r>
        <w:r w:rsidDel="00C06E64">
          <w:delText xml:space="preserve"> neck dissection were associated with increased morbidity and mortality. 24.4% of these high-risk surgeries were associated with complications, compared to 11.3% of cases without maxillary or extra</w:delText>
        </w:r>
        <w:r w:rsidR="003C2F71" w:rsidDel="00C06E64">
          <w:delText>-</w:delText>
        </w:r>
        <w:r w:rsidDel="00C06E64">
          <w:delText>sin</w:delText>
        </w:r>
        <w:r w:rsidR="003C2F71" w:rsidDel="00C06E64">
          <w:delText>onas</w:delText>
        </w:r>
        <w:r w:rsidDel="00C06E64">
          <w:delText xml:space="preserve">al involvement. </w:delText>
        </w:r>
      </w:del>
      <w:ins w:id="6" w:author="David Ouyang" w:date="2013-07-28T16:24:00Z">
        <w:r w:rsidR="007D08A3">
          <w:t xml:space="preserve">High risk cases </w:t>
        </w:r>
      </w:ins>
      <w:ins w:id="7" w:author="David Ouyang" w:date="2013-07-28T16:29:00Z">
        <w:r w:rsidR="00C06E64">
          <w:t>with skull base involvement, orbital or maxillary sinus involvement, or including neck dissection</w:t>
        </w:r>
        <w:r w:rsidR="00C06E64">
          <w:t xml:space="preserve"> </w:t>
        </w:r>
      </w:ins>
      <w:ins w:id="8" w:author="David Ouyang" w:date="2013-07-28T16:24:00Z">
        <w:r w:rsidR="007D08A3">
          <w:t>had more complications</w:t>
        </w:r>
      </w:ins>
      <w:ins w:id="9" w:author="David Ouyang" w:date="2013-07-28T16:27:00Z">
        <w:r w:rsidR="00C06E64">
          <w:t xml:space="preserve"> (29.4% vs. 23.2%, p &lt; 0.001)</w:t>
        </w:r>
      </w:ins>
      <w:ins w:id="10" w:author="David Ouyang" w:date="2013-07-28T16:24:00Z">
        <w:r w:rsidR="007D08A3">
          <w:t xml:space="preserve"> and </w:t>
        </w:r>
      </w:ins>
      <w:ins w:id="11" w:author="David Ouyang" w:date="2013-07-28T16:25:00Z">
        <w:r w:rsidR="007D08A3">
          <w:t xml:space="preserve">a longer length of stay </w:t>
        </w:r>
      </w:ins>
      <w:ins w:id="12" w:author="David Ouyang" w:date="2013-07-28T16:28:00Z">
        <w:r w:rsidR="00C06E64">
          <w:t xml:space="preserve">(9.34 days vs. 6.12 days). </w:t>
        </w:r>
      </w:ins>
      <w:ins w:id="13" w:author="David Ouyang" w:date="2013-07-28T16:29:00Z">
        <w:r w:rsidR="00C06E64">
          <w:t xml:space="preserve">More aggressive surgical management increased with more </w:t>
        </w:r>
      </w:ins>
      <w:ins w:id="14" w:author="David Ouyang" w:date="2013-07-28T16:34:00Z">
        <w:r w:rsidR="00C06E64">
          <w:t xml:space="preserve">neck dissection and CNS involvement </w:t>
        </w:r>
        <w:r w:rsidR="00C06E64">
          <w:t>over time</w:t>
        </w:r>
        <w:r w:rsidR="00C06E64">
          <w:t xml:space="preserve">. </w:t>
        </w:r>
      </w:ins>
    </w:p>
    <w:p w:rsidR="003A15ED" w:rsidRDefault="003A15ED" w:rsidP="003A15ED">
      <w:pPr>
        <w:spacing w:line="240" w:lineRule="auto"/>
      </w:pPr>
      <w:del w:id="15" w:author="David Ouyang" w:date="2013-07-28T15:38:00Z">
        <w:r w:rsidDel="00047E97">
          <w:delText>Thirty-two</w:delText>
        </w:r>
      </w:del>
      <w:ins w:id="16" w:author="David Ouyang" w:date="2013-07-28T15:38:00Z">
        <w:r w:rsidR="00047E97">
          <w:t>Nine</w:t>
        </w:r>
      </w:ins>
      <w:r>
        <w:t xml:space="preserve"> hospitals averaged more than </w:t>
      </w:r>
      <w:del w:id="17" w:author="David Ouyang" w:date="2013-07-28T15:38:00Z">
        <w:r w:rsidDel="00047E97">
          <w:delText xml:space="preserve">5 </w:delText>
        </w:r>
      </w:del>
      <w:ins w:id="18" w:author="David Ouyang" w:date="2013-07-28T15:38:00Z">
        <w:r w:rsidR="00047E97">
          <w:t>10</w:t>
        </w:r>
        <w:r w:rsidR="00047E97">
          <w:t xml:space="preserve"> </w:t>
        </w:r>
      </w:ins>
      <w:r>
        <w:t xml:space="preserve">cases per year, accounting for </w:t>
      </w:r>
      <w:del w:id="19" w:author="David Ouyang" w:date="2013-07-28T15:45:00Z">
        <w:r w:rsidDel="00EA5E6C">
          <w:delText>28</w:delText>
        </w:r>
      </w:del>
      <w:ins w:id="20" w:author="David Ouyang" w:date="2013-07-28T15:45:00Z">
        <w:r w:rsidR="00EA5E6C">
          <w:t>7.</w:t>
        </w:r>
      </w:ins>
      <w:ins w:id="21" w:author="David Ouyang" w:date="2013-07-28T15:51:00Z">
        <w:r w:rsidR="00EA5E6C">
          <w:t>6</w:t>
        </w:r>
      </w:ins>
      <w:r>
        <w:t>% (</w:t>
      </w:r>
      <w:del w:id="22" w:author="David Ouyang" w:date="2013-07-28T15:45:00Z">
        <w:r w:rsidDel="00EA5E6C">
          <w:delText>1097</w:delText>
        </w:r>
      </w:del>
      <w:ins w:id="23" w:author="David Ouyang" w:date="2013-07-28T15:50:00Z">
        <w:r w:rsidR="00EA5E6C">
          <w:t>294</w:t>
        </w:r>
      </w:ins>
      <w:r>
        <w:t xml:space="preserve">) of all </w:t>
      </w:r>
      <w:proofErr w:type="spellStart"/>
      <w:r>
        <w:t>sinonasal</w:t>
      </w:r>
      <w:proofErr w:type="spellEnd"/>
      <w:r>
        <w:t xml:space="preserve"> surgeries. These high-volume centers were predominantly large (</w:t>
      </w:r>
      <w:del w:id="24" w:author="David Ouyang" w:date="2013-07-28T15:39:00Z">
        <w:r w:rsidDel="00047E97">
          <w:delText>73.3</w:delText>
        </w:r>
      </w:del>
      <w:ins w:id="25" w:author="David Ouyang" w:date="2013-07-28T15:39:00Z">
        <w:r w:rsidR="00047E97">
          <w:t>88.8</w:t>
        </w:r>
      </w:ins>
      <w:r>
        <w:t>%), urban (</w:t>
      </w:r>
      <w:del w:id="26" w:author="David Ouyang" w:date="2013-07-28T15:39:00Z">
        <w:r w:rsidDel="00047E97">
          <w:delText>96.7</w:delText>
        </w:r>
      </w:del>
      <w:ins w:id="27" w:author="David Ouyang" w:date="2013-07-28T15:39:00Z">
        <w:r w:rsidR="00047E97">
          <w:t>88.8</w:t>
        </w:r>
      </w:ins>
      <w:r>
        <w:t>%), teaching (</w:t>
      </w:r>
      <w:del w:id="28" w:author="David Ouyang" w:date="2013-07-28T15:39:00Z">
        <w:r w:rsidDel="00047E97">
          <w:delText>90</w:delText>
        </w:r>
      </w:del>
      <w:ins w:id="29" w:author="David Ouyang" w:date="2013-07-28T15:39:00Z">
        <w:r w:rsidR="00047E97">
          <w:t>88.8</w:t>
        </w:r>
      </w:ins>
      <w:r>
        <w:t xml:space="preserve">%) institutions and performed more high risk cases – accounting for </w:t>
      </w:r>
      <w:del w:id="30" w:author="David Ouyang" w:date="2013-07-28T15:54:00Z">
        <w:r w:rsidDel="00EA5E6C">
          <w:delText>32</w:delText>
        </w:r>
      </w:del>
      <w:ins w:id="31" w:author="David Ouyang" w:date="2013-07-28T15:54:00Z">
        <w:r w:rsidR="00EA5E6C">
          <w:t>11.9</w:t>
        </w:r>
      </w:ins>
      <w:del w:id="32" w:author="David Ouyang" w:date="2013-07-28T15:54:00Z">
        <w:r w:rsidDel="00EA5E6C">
          <w:delText>.4</w:delText>
        </w:r>
      </w:del>
      <w:r>
        <w:t xml:space="preserve">% of cases </w:t>
      </w:r>
      <w:r w:rsidR="003C2F71">
        <w:t xml:space="preserve">including </w:t>
      </w:r>
      <w:r>
        <w:t xml:space="preserve">neck dissection, </w:t>
      </w:r>
      <w:del w:id="33" w:author="David Ouyang" w:date="2013-07-28T15:54:00Z">
        <w:r w:rsidDel="00EA5E6C">
          <w:delText>44.9</w:delText>
        </w:r>
      </w:del>
      <w:ins w:id="34" w:author="David Ouyang" w:date="2013-07-28T15:54:00Z">
        <w:r w:rsidR="00EA5E6C">
          <w:t>17.8</w:t>
        </w:r>
      </w:ins>
      <w:r>
        <w:t xml:space="preserve">% of cases with orbital involvement, and </w:t>
      </w:r>
      <w:del w:id="35" w:author="David Ouyang" w:date="2013-07-28T15:54:00Z">
        <w:r w:rsidDel="00EA5E6C">
          <w:delText>45.7</w:delText>
        </w:r>
      </w:del>
      <w:ins w:id="36" w:author="David Ouyang" w:date="2013-07-28T15:54:00Z">
        <w:r w:rsidR="00EA5E6C">
          <w:t>9.1</w:t>
        </w:r>
      </w:ins>
      <w:r>
        <w:t xml:space="preserve">% of cases with skull base involvement. Over the time period studied, a greater proportion of cases were </w:t>
      </w:r>
      <w:r w:rsidR="003C2F71">
        <w:t xml:space="preserve">recently </w:t>
      </w:r>
      <w:r>
        <w:t xml:space="preserve">performed at high-volume centers. </w:t>
      </w:r>
    </w:p>
    <w:p w:rsidR="003A15ED" w:rsidRDefault="003A15ED" w:rsidP="003A15ED">
      <w:pPr>
        <w:spacing w:line="240" w:lineRule="auto"/>
        <w:rPr>
          <w:ins w:id="37" w:author="Sue Yom" w:date="2013-07-27T16:11:00Z"/>
        </w:rPr>
      </w:pPr>
      <w:r>
        <w:t xml:space="preserve">Conclusions: </w:t>
      </w:r>
      <w:r>
        <w:rPr>
          <w:rFonts w:cs="Arial"/>
          <w:color w:val="000000"/>
          <w:shd w:val="clear" w:color="auto" w:fill="FFFFFF"/>
        </w:rPr>
        <w:t xml:space="preserve">This study </w:t>
      </w:r>
      <w:r w:rsidR="003C2F71">
        <w:rPr>
          <w:rFonts w:cs="Arial"/>
          <w:color w:val="000000"/>
          <w:shd w:val="clear" w:color="auto" w:fill="FFFFFF"/>
        </w:rPr>
        <w:t xml:space="preserve">characterizes </w:t>
      </w:r>
      <w:r>
        <w:rPr>
          <w:rFonts w:cs="Arial"/>
          <w:color w:val="000000"/>
          <w:shd w:val="clear" w:color="auto" w:fill="FFFFFF"/>
        </w:rPr>
        <w:t xml:space="preserve">current trends in the </w:t>
      </w:r>
      <w:r w:rsidR="003C2F71">
        <w:rPr>
          <w:rFonts w:cs="Arial"/>
          <w:color w:val="000000"/>
          <w:shd w:val="clear" w:color="auto" w:fill="FFFFFF"/>
        </w:rPr>
        <w:t xml:space="preserve">initial </w:t>
      </w:r>
      <w:r>
        <w:rPr>
          <w:rFonts w:cs="Arial"/>
          <w:color w:val="000000"/>
          <w:shd w:val="clear" w:color="auto" w:fill="FFFFFF"/>
        </w:rPr>
        <w:t xml:space="preserve">management of </w:t>
      </w:r>
      <w:proofErr w:type="spellStart"/>
      <w:r>
        <w:rPr>
          <w:rFonts w:cs="Arial"/>
          <w:color w:val="000000"/>
          <w:shd w:val="clear" w:color="auto" w:fill="FFFFFF"/>
        </w:rPr>
        <w:t>sinonasal</w:t>
      </w:r>
      <w:proofErr w:type="spellEnd"/>
      <w:r>
        <w:rPr>
          <w:rFonts w:cs="Arial"/>
          <w:color w:val="000000"/>
          <w:shd w:val="clear" w:color="auto" w:fill="FFFFFF"/>
        </w:rPr>
        <w:t xml:space="preserve"> cancer</w:t>
      </w:r>
      <w:r w:rsidR="003C2F71">
        <w:rPr>
          <w:rFonts w:cs="Arial"/>
          <w:color w:val="000000"/>
          <w:shd w:val="clear" w:color="auto" w:fill="FFFFFF"/>
        </w:rPr>
        <w:t xml:space="preserve">. There is </w:t>
      </w:r>
      <w:r>
        <w:rPr>
          <w:rFonts w:cs="Arial"/>
          <w:color w:val="000000"/>
          <w:shd w:val="clear" w:color="auto" w:fill="FFFFFF"/>
        </w:rPr>
        <w:t xml:space="preserve">an increased likelihood </w:t>
      </w:r>
      <w:r w:rsidR="003C2F71">
        <w:rPr>
          <w:rFonts w:cs="Arial"/>
          <w:color w:val="000000"/>
          <w:shd w:val="clear" w:color="auto" w:fill="FFFFFF"/>
        </w:rPr>
        <w:t xml:space="preserve">that </w:t>
      </w:r>
      <w:r>
        <w:rPr>
          <w:rFonts w:cs="Arial"/>
          <w:color w:val="000000"/>
          <w:shd w:val="clear" w:color="auto" w:fill="FFFFFF"/>
        </w:rPr>
        <w:t xml:space="preserve">complicated surgeries </w:t>
      </w:r>
      <w:r w:rsidR="003C2F71">
        <w:rPr>
          <w:rFonts w:cs="Arial"/>
          <w:color w:val="000000"/>
          <w:shd w:val="clear" w:color="auto" w:fill="FFFFFF"/>
        </w:rPr>
        <w:t xml:space="preserve">are </w:t>
      </w:r>
      <w:r>
        <w:rPr>
          <w:rFonts w:cs="Arial"/>
          <w:color w:val="000000"/>
          <w:shd w:val="clear" w:color="auto" w:fill="FFFFFF"/>
        </w:rPr>
        <w:t xml:space="preserve">performed at higher-volume hospitals which also </w:t>
      </w:r>
      <w:r w:rsidR="003C2F71">
        <w:rPr>
          <w:rFonts w:cs="Arial"/>
          <w:color w:val="000000"/>
          <w:shd w:val="clear" w:color="auto" w:fill="FFFFFF"/>
        </w:rPr>
        <w:t xml:space="preserve">entails </w:t>
      </w:r>
      <w:r>
        <w:rPr>
          <w:rFonts w:cs="Arial"/>
          <w:color w:val="000000"/>
          <w:shd w:val="clear" w:color="auto" w:fill="FFFFFF"/>
        </w:rPr>
        <w:t xml:space="preserve">a higher complication rate. </w:t>
      </w:r>
      <w:r w:rsidR="003C2F71">
        <w:t xml:space="preserve">High risk </w:t>
      </w:r>
      <w:r>
        <w:t xml:space="preserve">cases resulted in higher rates of complications but were not associated with </w:t>
      </w:r>
      <w:r w:rsidR="003C2F71">
        <w:t xml:space="preserve">a </w:t>
      </w:r>
      <w:r>
        <w:t>higher mortality</w:t>
      </w:r>
      <w:r w:rsidR="003C2F71">
        <w:t xml:space="preserve"> rate</w:t>
      </w:r>
      <w:r>
        <w:t xml:space="preserve">. </w:t>
      </w:r>
    </w:p>
    <w:p w:rsidR="003C2F71" w:rsidRDefault="003C2F71" w:rsidP="003A15ED">
      <w:pPr>
        <w:spacing w:line="240" w:lineRule="auto"/>
        <w:rPr>
          <w:ins w:id="38" w:author="Sue Yom" w:date="2013-07-27T16:11:00Z"/>
        </w:rPr>
      </w:pPr>
    </w:p>
    <w:p w:rsidR="003C2F71" w:rsidRDefault="003C2F71" w:rsidP="003A15ED">
      <w:pPr>
        <w:spacing w:line="240" w:lineRule="auto"/>
        <w:rPr>
          <w:ins w:id="39" w:author="Sue Yom" w:date="2013-07-27T16:13:00Z"/>
        </w:rPr>
      </w:pPr>
      <w:ins w:id="40" w:author="Sue Yom" w:date="2013-07-27T16:11:00Z">
        <w:r>
          <w:t>Qs:</w:t>
        </w:r>
      </w:ins>
    </w:p>
    <w:p w:rsidR="003C2F71" w:rsidRDefault="003C2F71" w:rsidP="003A15ED">
      <w:pPr>
        <w:spacing w:line="240" w:lineRule="auto"/>
        <w:rPr>
          <w:ins w:id="41" w:author="David Ouyang" w:date="2013-07-28T15:07:00Z"/>
        </w:rPr>
      </w:pPr>
      <w:ins w:id="42" w:author="Sue Yom" w:date="2013-07-27T16:13:00Z">
        <w:r>
          <w:lastRenderedPageBreak/>
          <w:t xml:space="preserve"> I don’t think more than 5 cases per year should count as high volume. Is there a cohort that performed more than 10 per year? Were complication rates less or more for the high risk cohort operated at very high volume hospitals?</w:t>
        </w:r>
      </w:ins>
      <w:bookmarkStart w:id="43" w:name="_GoBack"/>
      <w:bookmarkEnd w:id="43"/>
    </w:p>
    <w:p w:rsidR="004D39E4" w:rsidRDefault="004D39E4" w:rsidP="003A15ED">
      <w:pPr>
        <w:spacing w:line="240" w:lineRule="auto"/>
        <w:rPr>
          <w:ins w:id="44" w:author="Sue Yom" w:date="2013-07-27T16:11:00Z"/>
        </w:rPr>
      </w:pPr>
      <w:ins w:id="45" w:author="David Ouyang" w:date="2013-07-28T15:07:00Z">
        <w:r>
          <w:t xml:space="preserve">DO: There were only 10 hospitals </w:t>
        </w:r>
        <w:r>
          <w:t>in the</w:t>
        </w:r>
        <w:r>
          <w:t xml:space="preserve"> database that had 10 or greater cases per year</w:t>
        </w:r>
      </w:ins>
      <w:ins w:id="46" w:author="David Ouyang" w:date="2013-07-28T15:32:00Z">
        <w:r w:rsidR="00461657">
          <w:t xml:space="preserve"> vs. 32 hospitals with </w:t>
        </w:r>
        <w:r w:rsidR="00047E97">
          <w:t xml:space="preserve">&gt;5. </w:t>
        </w:r>
      </w:ins>
      <w:ins w:id="47" w:author="David Ouyang" w:date="2013-07-28T16:02:00Z">
        <w:r w:rsidR="002765DD">
          <w:t>I</w:t>
        </w:r>
        <w:r w:rsidR="002765DD">
          <w:t>’</w:t>
        </w:r>
        <w:r w:rsidR="002765DD">
          <w:t>ve changed the abstract to reflect it</w:t>
        </w:r>
      </w:ins>
      <w:ins w:id="48" w:author="David Ouyang" w:date="2013-07-28T16:12:00Z">
        <w:r w:rsidR="00FF13DC">
          <w:t xml:space="preserve"> with numbers changed as well</w:t>
        </w:r>
      </w:ins>
      <w:ins w:id="49" w:author="David Ouyang" w:date="2013-07-28T16:02:00Z">
        <w:r w:rsidR="002765DD">
          <w:t xml:space="preserve">, however </w:t>
        </w:r>
      </w:ins>
      <w:ins w:id="50" w:author="David Ouyang" w:date="2013-07-28T16:03:00Z">
        <w:r w:rsidR="002765DD">
          <w:t>I</w:t>
        </w:r>
      </w:ins>
      <w:ins w:id="51" w:author="David Ouyang" w:date="2013-07-28T16:02:00Z">
        <w:r w:rsidR="002765DD">
          <w:t xml:space="preserve"> </w:t>
        </w:r>
      </w:ins>
      <w:ins w:id="52" w:author="David Ouyang" w:date="2013-07-28T16:03:00Z">
        <w:r w:rsidR="00FF13DC">
          <w:t>feel like it</w:t>
        </w:r>
      </w:ins>
      <w:ins w:id="53" w:author="David Ouyang" w:date="2013-07-28T16:07:00Z">
        <w:r w:rsidR="00FF13DC">
          <w:t xml:space="preserve"> makes a little more of </w:t>
        </w:r>
      </w:ins>
      <w:ins w:id="54" w:author="David Ouyang" w:date="2013-07-28T16:16:00Z">
        <w:r w:rsidR="00FF13DC">
          <w:t xml:space="preserve">impact with &gt;5. </w:t>
        </w:r>
        <w:r w:rsidR="004A5792">
          <w:t>T</w:t>
        </w:r>
      </w:ins>
      <w:ins w:id="55" w:author="David Ouyang" w:date="2013-07-28T15:33:00Z">
        <w:r w:rsidR="00047E97">
          <w:t xml:space="preserve">he #1 hospital is categorized as rural in the database, so it would be </w:t>
        </w:r>
      </w:ins>
      <w:ins w:id="56" w:author="David Ouyang" w:date="2013-07-28T15:56:00Z">
        <w:r w:rsidR="002765DD">
          <w:t>89</w:t>
        </w:r>
      </w:ins>
      <w:ins w:id="57" w:author="David Ouyang" w:date="2013-07-28T15:33:00Z">
        <w:r w:rsidR="00047E97">
          <w:t xml:space="preserve">% urban vs. 97% urban. </w:t>
        </w:r>
      </w:ins>
      <w:ins w:id="58" w:author="David Ouyang" w:date="2013-07-28T16:19:00Z">
        <w:r w:rsidR="004A5792">
          <w:t xml:space="preserve"> Complication rate for high risk cohort was </w:t>
        </w:r>
      </w:ins>
      <w:ins w:id="59" w:author="David Ouyang" w:date="2013-07-28T16:20:00Z">
        <w:r w:rsidR="004A5792">
          <w:t xml:space="preserve">33.3% at high volume vs. 29.4% at low volume. </w:t>
        </w:r>
      </w:ins>
    </w:p>
    <w:p w:rsidR="003C2F71" w:rsidRDefault="003C2F71" w:rsidP="003A15ED">
      <w:pPr>
        <w:spacing w:line="240" w:lineRule="auto"/>
        <w:rPr>
          <w:ins w:id="60" w:author="David Ouyang" w:date="2013-07-28T15:33:00Z"/>
        </w:rPr>
      </w:pPr>
      <w:ins w:id="61" w:author="Sue Yom" w:date="2013-07-27T16:11:00Z">
        <w:r>
          <w:t>Were more high risk surgeries performed over time? In other words, surgical techniques have become more advanced so the number of high risk surgeries might be going up?</w:t>
        </w:r>
      </w:ins>
    </w:p>
    <w:p w:rsidR="00047E97" w:rsidRDefault="00047E97" w:rsidP="003A15ED">
      <w:pPr>
        <w:spacing w:line="240" w:lineRule="auto"/>
        <w:rPr>
          <w:ins w:id="62" w:author="David Ouyang" w:date="2013-07-28T15:34:00Z"/>
        </w:rPr>
      </w:pPr>
      <w:ins w:id="63" w:author="David Ouyang" w:date="2013-07-28T15:34:00Z">
        <w:r w:rsidRPr="00047E97">
          <w:drawing>
            <wp:inline distT="0" distB="0" distL="0" distR="0">
              <wp:extent cx="5943600" cy="2414905"/>
              <wp:effectExtent l="19050" t="0" r="0" b="0"/>
              <wp:docPr id="12" name="Picture 0" descr="ComplicatedCasesOverTime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ComplicatedCasesOverTime.png"/>
                      <pic:cNvPicPr/>
                    </pic:nvPicPr>
                    <pic:blipFill>
                      <a:blip r:embed="rId4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241490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  <w:ins w:id="64" w:author="David Ouyang" w:date="2013-07-28T15:36:00Z">
        <w:r>
          <w:rPr>
            <w:noProof/>
            <w:lang w:eastAsia="zh-CN"/>
          </w:rPr>
          <w:drawing>
            <wp:inline distT="0" distB="0" distL="0" distR="0">
              <wp:extent cx="2196123" cy="1784350"/>
              <wp:effectExtent l="19050" t="0" r="0" b="0"/>
              <wp:docPr id="2" name="Picture 1" descr="ComplicatedCasesOverTime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ComplicatedCasesOverTime.png"/>
                      <pic:cNvPicPr/>
                    </pic:nvPicPr>
                    <pic:blipFill>
                      <a:blip r:embed="rId5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195175" cy="178358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047E97" w:rsidRDefault="00047E97" w:rsidP="003A15ED">
      <w:pPr>
        <w:spacing w:line="240" w:lineRule="auto"/>
        <w:rPr>
          <w:ins w:id="65" w:author="Sue Yom" w:date="2013-07-27T16:11:00Z"/>
        </w:rPr>
      </w:pPr>
      <w:ins w:id="66" w:author="David Ouyang" w:date="2013-07-28T15:34:00Z">
        <w:r>
          <w:t>There i</w:t>
        </w:r>
      </w:ins>
      <w:ins w:id="67" w:author="David Ouyang" w:date="2013-07-28T15:35:00Z">
        <w:r>
          <w:t>s a slight</w:t>
        </w:r>
      </w:ins>
      <w:ins w:id="68" w:author="David Ouyang" w:date="2013-07-28T15:34:00Z">
        <w:r>
          <w:t xml:space="preserve"> trend towards more high risk surgeries in </w:t>
        </w:r>
        <w:proofErr w:type="gramStart"/>
        <w:r>
          <w:t>general,</w:t>
        </w:r>
        <w:proofErr w:type="gramEnd"/>
        <w:r>
          <w:t xml:space="preserve"> however there is a </w:t>
        </w:r>
      </w:ins>
      <w:ins w:id="69" w:author="David Ouyang" w:date="2013-07-28T15:35:00Z">
        <w:r>
          <w:t xml:space="preserve">more significant </w:t>
        </w:r>
      </w:ins>
      <w:ins w:id="70" w:author="David Ouyang" w:date="2013-07-28T15:34:00Z">
        <w:r>
          <w:t xml:space="preserve">trend </w:t>
        </w:r>
      </w:ins>
      <w:ins w:id="71" w:author="David Ouyang" w:date="2013-07-28T15:36:00Z">
        <w:r>
          <w:t>of</w:t>
        </w:r>
      </w:ins>
      <w:ins w:id="72" w:author="David Ouyang" w:date="2013-07-28T15:34:00Z">
        <w:r>
          <w:t xml:space="preserve"> more neck dissection. </w:t>
        </w:r>
      </w:ins>
    </w:p>
    <w:p w:rsidR="003C2F71" w:rsidRDefault="003C2F71" w:rsidP="003A15ED">
      <w:pPr>
        <w:spacing w:line="240" w:lineRule="auto"/>
        <w:rPr>
          <w:ins w:id="73" w:author="David Ouyang" w:date="2013-07-28T15:37:00Z"/>
        </w:rPr>
      </w:pPr>
      <w:ins w:id="74" w:author="Sue Yom" w:date="2013-07-27T16:11:00Z">
        <w:r>
          <w:t>Among high risk surgeries that were performed, what was the complication rate for low volume, intermediate volume, and high volume hospitals</w:t>
        </w:r>
      </w:ins>
      <w:ins w:id="75" w:author="Sue Yom" w:date="2013-07-27T16:12:00Z">
        <w:r>
          <w:t xml:space="preserve">? Is there any way to find out whether these complications were minor or severe? </w:t>
        </w:r>
      </w:ins>
    </w:p>
    <w:p w:rsidR="00047E97" w:rsidRDefault="00047E97" w:rsidP="003A15ED">
      <w:pPr>
        <w:spacing w:line="240" w:lineRule="auto"/>
        <w:rPr>
          <w:ins w:id="76" w:author="David Ouyang" w:date="2013-07-28T15:37:00Z"/>
        </w:rPr>
      </w:pPr>
      <w:ins w:id="77" w:author="David Ouyang" w:date="2013-07-28T15:37:00Z">
        <w:r>
          <w:t xml:space="preserve">Complication rate was generally similar, no time trend. </w:t>
        </w:r>
      </w:ins>
    </w:p>
    <w:p w:rsidR="00047E97" w:rsidRDefault="00047E97" w:rsidP="003A15ED">
      <w:pPr>
        <w:spacing w:line="240" w:lineRule="auto"/>
        <w:rPr>
          <w:ins w:id="78" w:author="David Ouyang" w:date="2013-07-28T15:37:00Z"/>
        </w:rPr>
      </w:pPr>
    </w:p>
    <w:p w:rsidR="00047E97" w:rsidRDefault="00047E97" w:rsidP="00047E97">
      <w:pPr>
        <w:rPr>
          <w:ins w:id="79" w:author="David Ouyang" w:date="2013-07-28T15:37:00Z"/>
        </w:rPr>
      </w:pPr>
    </w:p>
    <w:tbl>
      <w:tblPr>
        <w:tblW w:w="9558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ayout w:type="fixed"/>
        <w:tblLook w:val="00BF"/>
      </w:tblPr>
      <w:tblGrid>
        <w:gridCol w:w="2988"/>
        <w:gridCol w:w="2070"/>
        <w:gridCol w:w="1800"/>
        <w:gridCol w:w="90"/>
        <w:gridCol w:w="338"/>
        <w:gridCol w:w="1462"/>
        <w:gridCol w:w="90"/>
        <w:gridCol w:w="720"/>
      </w:tblGrid>
      <w:tr w:rsidR="00047E97" w:rsidRPr="004904CB" w:rsidTr="00BC4E0F">
        <w:trPr>
          <w:ins w:id="80" w:author="David Ouyang" w:date="2013-07-28T15:37:00Z"/>
        </w:trPr>
        <w:tc>
          <w:tcPr>
            <w:tcW w:w="9558" w:type="dxa"/>
            <w:gridSpan w:val="8"/>
            <w:tcBorders>
              <w:top w:val="single" w:sz="48" w:space="0" w:color="auto"/>
            </w:tcBorders>
          </w:tcPr>
          <w:p w:rsidR="00047E97" w:rsidRPr="004904CB" w:rsidRDefault="00047E97" w:rsidP="00BC4E0F">
            <w:pPr>
              <w:spacing w:after="20" w:line="240" w:lineRule="auto"/>
              <w:rPr>
                <w:ins w:id="81" w:author="David Ouyang" w:date="2013-07-28T15:37:00Z"/>
                <w:rFonts w:ascii="Arial" w:eastAsia="Cambria" w:hAnsi="Arial"/>
                <w:b/>
                <w:sz w:val="20"/>
              </w:rPr>
            </w:pPr>
            <w:ins w:id="82" w:author="David Ouyang" w:date="2013-07-28T15:37:00Z">
              <w:r>
                <w:rPr>
                  <w:rFonts w:ascii="Arial" w:eastAsia="Cambria" w:hAnsi="Arial"/>
                  <w:b/>
                  <w:sz w:val="20"/>
                </w:rPr>
                <w:t>Table 4</w:t>
              </w:r>
              <w:r w:rsidRPr="004904CB">
                <w:rPr>
                  <w:rFonts w:ascii="Arial" w:eastAsia="Cambria" w:hAnsi="Arial"/>
                  <w:b/>
                  <w:sz w:val="20"/>
                </w:rPr>
                <w:t xml:space="preserve">. </w:t>
              </w:r>
              <w:r>
                <w:rPr>
                  <w:rFonts w:ascii="Arial" w:eastAsia="Cambria" w:hAnsi="Arial"/>
                  <w:sz w:val="20"/>
                </w:rPr>
                <w:t xml:space="preserve">Complications of </w:t>
              </w:r>
              <w:proofErr w:type="spellStart"/>
              <w:r>
                <w:rPr>
                  <w:rFonts w:ascii="Arial" w:eastAsia="Cambria" w:hAnsi="Arial"/>
                  <w:sz w:val="20"/>
                </w:rPr>
                <w:t>Sinonasal</w:t>
              </w:r>
              <w:proofErr w:type="spellEnd"/>
              <w:r>
                <w:rPr>
                  <w:rFonts w:ascii="Arial" w:eastAsia="Cambria" w:hAnsi="Arial"/>
                  <w:sz w:val="20"/>
                </w:rPr>
                <w:t xml:space="preserve"> Cancer Surgery</w:t>
              </w:r>
            </w:ins>
          </w:p>
        </w:tc>
      </w:tr>
      <w:tr w:rsidR="00047E97" w:rsidRPr="004904CB" w:rsidTr="00BC4E0F">
        <w:trPr>
          <w:ins w:id="83" w:author="David Ouyang" w:date="2013-07-28T15:37:00Z"/>
        </w:trPr>
        <w:tc>
          <w:tcPr>
            <w:tcW w:w="2988" w:type="dxa"/>
          </w:tcPr>
          <w:p w:rsidR="00047E97" w:rsidRPr="004904CB" w:rsidRDefault="00047E97" w:rsidP="00BC4E0F">
            <w:pPr>
              <w:spacing w:after="20" w:line="240" w:lineRule="auto"/>
              <w:rPr>
                <w:ins w:id="84" w:author="David Ouyang" w:date="2013-07-28T15:37:00Z"/>
                <w:rFonts w:ascii="Arial" w:eastAsia="Cambria" w:hAnsi="Arial"/>
                <w:sz w:val="20"/>
              </w:rPr>
            </w:pPr>
          </w:p>
        </w:tc>
        <w:tc>
          <w:tcPr>
            <w:tcW w:w="2070" w:type="dxa"/>
          </w:tcPr>
          <w:p w:rsidR="00047E97" w:rsidRPr="00744EE3" w:rsidRDefault="00047E97" w:rsidP="00BC4E0F">
            <w:pPr>
              <w:spacing w:after="20" w:line="240" w:lineRule="auto"/>
              <w:jc w:val="center"/>
              <w:rPr>
                <w:ins w:id="85" w:author="David Ouyang" w:date="2013-07-28T15:37:00Z"/>
                <w:rFonts w:ascii="Arial" w:eastAsia="Cambria" w:hAnsi="Arial"/>
                <w:b/>
                <w:sz w:val="20"/>
              </w:rPr>
            </w:pPr>
            <w:ins w:id="86" w:author="David Ouyang" w:date="2013-07-28T15:37:00Z">
              <w:r w:rsidRPr="00744EE3">
                <w:rPr>
                  <w:rFonts w:ascii="Arial" w:eastAsia="Cambria" w:hAnsi="Arial"/>
                  <w:b/>
                  <w:sz w:val="20"/>
                </w:rPr>
                <w:t>Total</w:t>
              </w:r>
            </w:ins>
          </w:p>
        </w:tc>
        <w:tc>
          <w:tcPr>
            <w:tcW w:w="1890" w:type="dxa"/>
            <w:gridSpan w:val="2"/>
          </w:tcPr>
          <w:p w:rsidR="00047E97" w:rsidRPr="004904CB" w:rsidRDefault="00047E97" w:rsidP="00BC4E0F">
            <w:pPr>
              <w:spacing w:after="20" w:line="240" w:lineRule="auto"/>
              <w:jc w:val="center"/>
              <w:rPr>
                <w:ins w:id="87" w:author="David Ouyang" w:date="2013-07-28T15:37:00Z"/>
                <w:rFonts w:ascii="Arial" w:eastAsia="Cambria" w:hAnsi="Arial"/>
                <w:b/>
                <w:sz w:val="20"/>
              </w:rPr>
            </w:pPr>
            <w:ins w:id="88" w:author="David Ouyang" w:date="2013-07-28T15:37:00Z">
              <w:r>
                <w:rPr>
                  <w:rFonts w:ascii="Arial" w:eastAsia="Cambria" w:hAnsi="Arial"/>
                  <w:b/>
                  <w:sz w:val="20"/>
                </w:rPr>
                <w:t xml:space="preserve">High-Volume Centers </w:t>
              </w:r>
              <w:r>
                <w:rPr>
                  <w:rFonts w:ascii="Arial" w:eastAsia="Cambria" w:hAnsi="Arial"/>
                  <w:b/>
                  <w:sz w:val="20"/>
                </w:rPr>
                <w:br/>
              </w:r>
            </w:ins>
          </w:p>
        </w:tc>
        <w:tc>
          <w:tcPr>
            <w:tcW w:w="1890" w:type="dxa"/>
            <w:gridSpan w:val="3"/>
          </w:tcPr>
          <w:p w:rsidR="00047E97" w:rsidRPr="004904CB" w:rsidRDefault="00047E97" w:rsidP="00BC4E0F">
            <w:pPr>
              <w:spacing w:after="20" w:line="240" w:lineRule="auto"/>
              <w:jc w:val="center"/>
              <w:rPr>
                <w:ins w:id="89" w:author="David Ouyang" w:date="2013-07-28T15:37:00Z"/>
                <w:rFonts w:ascii="Arial" w:eastAsia="Cambria" w:hAnsi="Arial"/>
                <w:b/>
                <w:sz w:val="20"/>
              </w:rPr>
            </w:pPr>
            <w:ins w:id="90" w:author="David Ouyang" w:date="2013-07-28T15:37:00Z">
              <w:r>
                <w:rPr>
                  <w:rFonts w:ascii="Arial" w:eastAsia="Cambria" w:hAnsi="Arial"/>
                  <w:b/>
                  <w:sz w:val="20"/>
                </w:rPr>
                <w:t>Low-Volume Centers</w:t>
              </w:r>
              <w:r>
                <w:rPr>
                  <w:rFonts w:ascii="Arial" w:eastAsia="Cambria" w:hAnsi="Arial"/>
                  <w:b/>
                  <w:sz w:val="20"/>
                </w:rPr>
                <w:br/>
              </w:r>
            </w:ins>
          </w:p>
        </w:tc>
        <w:tc>
          <w:tcPr>
            <w:tcW w:w="720" w:type="dxa"/>
          </w:tcPr>
          <w:p w:rsidR="00047E97" w:rsidRPr="001C7498" w:rsidRDefault="00047E97" w:rsidP="00BC4E0F">
            <w:pPr>
              <w:spacing w:after="20" w:line="240" w:lineRule="auto"/>
              <w:jc w:val="center"/>
              <w:rPr>
                <w:ins w:id="91" w:author="David Ouyang" w:date="2013-07-28T15:37:00Z"/>
                <w:rFonts w:ascii="Arial" w:eastAsia="Cambria" w:hAnsi="Arial"/>
                <w:b/>
                <w:sz w:val="20"/>
                <w:vertAlign w:val="superscript"/>
              </w:rPr>
            </w:pPr>
            <w:ins w:id="92" w:author="David Ouyang" w:date="2013-07-28T15:37:00Z">
              <w:r>
                <w:rPr>
                  <w:rFonts w:ascii="Arial" w:eastAsia="Cambria" w:hAnsi="Arial"/>
                  <w:b/>
                  <w:sz w:val="20"/>
                </w:rPr>
                <w:t>P</w:t>
              </w:r>
              <w:r>
                <w:rPr>
                  <w:rFonts w:ascii="Arial" w:eastAsia="Cambria" w:hAnsi="Arial"/>
                  <w:b/>
                  <w:sz w:val="20"/>
                  <w:vertAlign w:val="superscript"/>
                </w:rPr>
                <w:t>a</w:t>
              </w:r>
            </w:ins>
          </w:p>
        </w:tc>
      </w:tr>
      <w:tr w:rsidR="00047E97" w:rsidRPr="004904CB" w:rsidTr="00BC4E0F">
        <w:trPr>
          <w:ins w:id="93" w:author="David Ouyang" w:date="2013-07-28T15:37:00Z"/>
        </w:trPr>
        <w:tc>
          <w:tcPr>
            <w:tcW w:w="2988" w:type="dxa"/>
          </w:tcPr>
          <w:p w:rsidR="00047E97" w:rsidRPr="004904CB" w:rsidRDefault="00047E97" w:rsidP="00BC4E0F">
            <w:pPr>
              <w:spacing w:after="20" w:line="240" w:lineRule="auto"/>
              <w:rPr>
                <w:ins w:id="94" w:author="David Ouyang" w:date="2013-07-28T15:37:00Z"/>
                <w:rFonts w:ascii="Arial" w:eastAsia="Cambria" w:hAnsi="Arial"/>
                <w:sz w:val="20"/>
              </w:rPr>
            </w:pPr>
            <w:ins w:id="95" w:author="David Ouyang" w:date="2013-07-28T15:37:00Z">
              <w:r>
                <w:rPr>
                  <w:rFonts w:ascii="Arial" w:eastAsia="Cambria" w:hAnsi="Arial"/>
                  <w:sz w:val="20"/>
                </w:rPr>
                <w:t xml:space="preserve">Deaths, n </w:t>
              </w:r>
              <w:r w:rsidRPr="004904CB">
                <w:rPr>
                  <w:rFonts w:ascii="Arial" w:eastAsia="Cambria" w:hAnsi="Arial"/>
                  <w:sz w:val="20"/>
                </w:rPr>
                <w:t>(</w:t>
              </w:r>
              <w:r>
                <w:rPr>
                  <w:rFonts w:ascii="Arial" w:eastAsia="Cambria" w:hAnsi="Arial"/>
                  <w:sz w:val="20"/>
                </w:rPr>
                <w:t>%)</w:t>
              </w:r>
            </w:ins>
          </w:p>
        </w:tc>
        <w:tc>
          <w:tcPr>
            <w:tcW w:w="2070" w:type="dxa"/>
          </w:tcPr>
          <w:p w:rsidR="00047E97" w:rsidRPr="004904CB" w:rsidRDefault="00047E97" w:rsidP="00BC4E0F">
            <w:pPr>
              <w:spacing w:after="20" w:line="240" w:lineRule="auto"/>
              <w:jc w:val="center"/>
              <w:rPr>
                <w:ins w:id="96" w:author="David Ouyang" w:date="2013-07-28T15:37:00Z"/>
                <w:rFonts w:ascii="Arial" w:eastAsia="Cambria" w:hAnsi="Arial"/>
                <w:sz w:val="20"/>
              </w:rPr>
            </w:pPr>
            <w:ins w:id="97" w:author="David Ouyang" w:date="2013-07-28T15:37:00Z">
              <w:r>
                <w:rPr>
                  <w:rFonts w:ascii="Arial" w:eastAsia="Cambria" w:hAnsi="Arial"/>
                  <w:sz w:val="20"/>
                </w:rPr>
                <w:t>30 (0.8)</w:t>
              </w:r>
            </w:ins>
          </w:p>
        </w:tc>
        <w:tc>
          <w:tcPr>
            <w:tcW w:w="1890" w:type="dxa"/>
            <w:gridSpan w:val="2"/>
          </w:tcPr>
          <w:p w:rsidR="00047E97" w:rsidRPr="004904CB" w:rsidRDefault="00047E97" w:rsidP="00BC4E0F">
            <w:pPr>
              <w:spacing w:after="20" w:line="240" w:lineRule="auto"/>
              <w:jc w:val="center"/>
              <w:rPr>
                <w:ins w:id="98" w:author="David Ouyang" w:date="2013-07-28T15:37:00Z"/>
                <w:rFonts w:ascii="Arial" w:eastAsia="Cambria" w:hAnsi="Arial"/>
                <w:sz w:val="20"/>
              </w:rPr>
            </w:pPr>
            <w:ins w:id="99" w:author="David Ouyang" w:date="2013-07-28T15:37:00Z">
              <w:r>
                <w:rPr>
                  <w:rFonts w:ascii="Arial" w:eastAsia="Cambria" w:hAnsi="Arial"/>
                  <w:sz w:val="20"/>
                </w:rPr>
                <w:t>4 (0.4)</w:t>
              </w:r>
            </w:ins>
          </w:p>
        </w:tc>
        <w:tc>
          <w:tcPr>
            <w:tcW w:w="1800" w:type="dxa"/>
            <w:gridSpan w:val="2"/>
          </w:tcPr>
          <w:p w:rsidR="00047E97" w:rsidRPr="004904CB" w:rsidRDefault="00047E97" w:rsidP="00BC4E0F">
            <w:pPr>
              <w:spacing w:after="20" w:line="240" w:lineRule="auto"/>
              <w:jc w:val="center"/>
              <w:rPr>
                <w:ins w:id="100" w:author="David Ouyang" w:date="2013-07-28T15:37:00Z"/>
                <w:rFonts w:ascii="Arial" w:eastAsia="Cambria" w:hAnsi="Arial"/>
                <w:sz w:val="20"/>
              </w:rPr>
            </w:pPr>
            <w:ins w:id="101" w:author="David Ouyang" w:date="2013-07-28T15:37:00Z">
              <w:r>
                <w:rPr>
                  <w:rFonts w:ascii="Arial" w:eastAsia="Cambria" w:hAnsi="Arial"/>
                  <w:sz w:val="20"/>
                </w:rPr>
                <w:t>26 (0.9)</w:t>
              </w:r>
            </w:ins>
          </w:p>
        </w:tc>
        <w:tc>
          <w:tcPr>
            <w:tcW w:w="810" w:type="dxa"/>
            <w:gridSpan w:val="2"/>
          </w:tcPr>
          <w:p w:rsidR="00047E97" w:rsidRPr="004904CB" w:rsidRDefault="00047E97" w:rsidP="00BC4E0F">
            <w:pPr>
              <w:spacing w:after="20" w:line="240" w:lineRule="auto"/>
              <w:jc w:val="center"/>
              <w:rPr>
                <w:ins w:id="102" w:author="David Ouyang" w:date="2013-07-28T15:37:00Z"/>
                <w:rFonts w:ascii="Arial" w:eastAsia="Cambria" w:hAnsi="Arial"/>
                <w:sz w:val="20"/>
              </w:rPr>
            </w:pPr>
            <w:ins w:id="103" w:author="David Ouyang" w:date="2013-07-28T15:37:00Z">
              <w:r>
                <w:rPr>
                  <w:rFonts w:ascii="Arial" w:eastAsia="Cambria" w:hAnsi="Arial"/>
                  <w:sz w:val="20"/>
                </w:rPr>
                <w:t>0.122</w:t>
              </w:r>
            </w:ins>
          </w:p>
        </w:tc>
      </w:tr>
      <w:tr w:rsidR="00047E97" w:rsidRPr="004904CB" w:rsidTr="00BC4E0F">
        <w:trPr>
          <w:ins w:id="104" w:author="David Ouyang" w:date="2013-07-28T15:37:00Z"/>
        </w:trPr>
        <w:tc>
          <w:tcPr>
            <w:tcW w:w="2988" w:type="dxa"/>
          </w:tcPr>
          <w:p w:rsidR="00047E97" w:rsidRPr="00D45BE8" w:rsidRDefault="00047E97" w:rsidP="00BC4E0F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ins w:id="105" w:author="David Ouyang" w:date="2013-07-28T15:37:00Z"/>
                <w:rFonts w:ascii="Arial" w:eastAsia="Cambria" w:hAnsi="Arial"/>
                <w:sz w:val="4"/>
                <w:szCs w:val="4"/>
              </w:rPr>
            </w:pPr>
            <w:ins w:id="106" w:author="David Ouyang" w:date="2013-07-28T15:37:00Z">
              <w:r w:rsidRPr="00D45BE8">
                <w:rPr>
                  <w:rFonts w:ascii="Arial" w:eastAsia="Cambria" w:hAnsi="Arial"/>
                  <w:sz w:val="4"/>
                  <w:szCs w:val="4"/>
                </w:rPr>
                <w:tab/>
              </w:r>
              <w:r w:rsidRPr="00D45BE8">
                <w:rPr>
                  <w:rFonts w:ascii="Arial" w:eastAsia="Cambria" w:hAnsi="Arial"/>
                  <w:sz w:val="4"/>
                  <w:szCs w:val="4"/>
                </w:rPr>
                <w:tab/>
                <w:t xml:space="preserve">  </w:t>
              </w:r>
            </w:ins>
          </w:p>
        </w:tc>
        <w:tc>
          <w:tcPr>
            <w:tcW w:w="2070" w:type="dxa"/>
          </w:tcPr>
          <w:p w:rsidR="00047E97" w:rsidRPr="00D45BE8" w:rsidRDefault="00047E97" w:rsidP="00BC4E0F">
            <w:pPr>
              <w:tabs>
                <w:tab w:val="left" w:pos="4000"/>
                <w:tab w:val="center" w:pos="4491"/>
              </w:tabs>
              <w:spacing w:after="20" w:line="240" w:lineRule="auto"/>
              <w:jc w:val="center"/>
              <w:rPr>
                <w:ins w:id="107" w:author="David Ouyang" w:date="2013-07-28T15:37:00Z"/>
                <w:rFonts w:ascii="Arial" w:eastAsia="Cambria" w:hAnsi="Arial"/>
                <w:sz w:val="4"/>
                <w:szCs w:val="4"/>
              </w:rPr>
            </w:pPr>
          </w:p>
        </w:tc>
        <w:tc>
          <w:tcPr>
            <w:tcW w:w="1890" w:type="dxa"/>
            <w:gridSpan w:val="2"/>
          </w:tcPr>
          <w:p w:rsidR="00047E97" w:rsidRPr="00D45BE8" w:rsidRDefault="00047E97" w:rsidP="00BC4E0F">
            <w:pPr>
              <w:tabs>
                <w:tab w:val="left" w:pos="4000"/>
                <w:tab w:val="center" w:pos="4491"/>
              </w:tabs>
              <w:spacing w:after="20" w:line="240" w:lineRule="auto"/>
              <w:jc w:val="center"/>
              <w:rPr>
                <w:ins w:id="108" w:author="David Ouyang" w:date="2013-07-28T15:37:00Z"/>
                <w:rFonts w:ascii="Arial" w:eastAsia="Cambria" w:hAnsi="Arial"/>
                <w:sz w:val="4"/>
                <w:szCs w:val="4"/>
              </w:rPr>
            </w:pPr>
          </w:p>
        </w:tc>
        <w:tc>
          <w:tcPr>
            <w:tcW w:w="338" w:type="dxa"/>
          </w:tcPr>
          <w:p w:rsidR="00047E97" w:rsidRPr="00D45BE8" w:rsidRDefault="00047E97" w:rsidP="00BC4E0F">
            <w:pPr>
              <w:tabs>
                <w:tab w:val="left" w:pos="4000"/>
                <w:tab w:val="center" w:pos="4491"/>
              </w:tabs>
              <w:spacing w:after="20" w:line="240" w:lineRule="auto"/>
              <w:jc w:val="center"/>
              <w:rPr>
                <w:ins w:id="109" w:author="David Ouyang" w:date="2013-07-28T15:37:00Z"/>
                <w:rFonts w:ascii="Arial" w:eastAsia="Cambria" w:hAnsi="Arial"/>
                <w:sz w:val="4"/>
                <w:szCs w:val="4"/>
              </w:rPr>
            </w:pPr>
          </w:p>
        </w:tc>
        <w:tc>
          <w:tcPr>
            <w:tcW w:w="2272" w:type="dxa"/>
            <w:gridSpan w:val="3"/>
          </w:tcPr>
          <w:p w:rsidR="00047E97" w:rsidRPr="00D45BE8" w:rsidRDefault="00047E97" w:rsidP="00BC4E0F">
            <w:pPr>
              <w:tabs>
                <w:tab w:val="left" w:pos="4000"/>
                <w:tab w:val="center" w:pos="4491"/>
              </w:tabs>
              <w:spacing w:after="20" w:line="240" w:lineRule="auto"/>
              <w:jc w:val="center"/>
              <w:rPr>
                <w:ins w:id="110" w:author="David Ouyang" w:date="2013-07-28T15:37:00Z"/>
                <w:rFonts w:ascii="Arial" w:eastAsia="Cambria" w:hAnsi="Arial"/>
                <w:sz w:val="4"/>
                <w:szCs w:val="4"/>
              </w:rPr>
            </w:pPr>
          </w:p>
        </w:tc>
      </w:tr>
      <w:tr w:rsidR="00047E97" w:rsidRPr="004904CB" w:rsidTr="00BC4E0F">
        <w:trPr>
          <w:ins w:id="111" w:author="David Ouyang" w:date="2013-07-28T15:37:00Z"/>
        </w:trPr>
        <w:tc>
          <w:tcPr>
            <w:tcW w:w="2988" w:type="dxa"/>
            <w:tcBorders>
              <w:bottom w:val="nil"/>
            </w:tcBorders>
          </w:tcPr>
          <w:p w:rsidR="00047E97" w:rsidRPr="004904CB" w:rsidRDefault="00047E97" w:rsidP="00BC4E0F">
            <w:pPr>
              <w:spacing w:after="20" w:line="240" w:lineRule="auto"/>
              <w:rPr>
                <w:ins w:id="112" w:author="David Ouyang" w:date="2013-07-28T15:37:00Z"/>
                <w:rFonts w:ascii="Arial" w:eastAsia="Cambria" w:hAnsi="Arial"/>
                <w:sz w:val="20"/>
              </w:rPr>
            </w:pPr>
            <w:ins w:id="113" w:author="David Ouyang" w:date="2013-07-28T15:37:00Z">
              <w:r>
                <w:rPr>
                  <w:rFonts w:ascii="Arial" w:eastAsia="Cambria" w:hAnsi="Arial"/>
                  <w:sz w:val="20"/>
                </w:rPr>
                <w:t>Infectious, n (%)</w:t>
              </w:r>
            </w:ins>
          </w:p>
        </w:tc>
        <w:tc>
          <w:tcPr>
            <w:tcW w:w="2070" w:type="dxa"/>
          </w:tcPr>
          <w:p w:rsidR="00047E97" w:rsidRPr="004904CB" w:rsidRDefault="00047E97" w:rsidP="00BC4E0F">
            <w:pPr>
              <w:spacing w:after="20" w:line="240" w:lineRule="auto"/>
              <w:jc w:val="center"/>
              <w:rPr>
                <w:ins w:id="114" w:author="David Ouyang" w:date="2013-07-28T15:37:00Z"/>
                <w:rFonts w:ascii="Arial" w:eastAsia="Cambria" w:hAnsi="Arial"/>
                <w:sz w:val="20"/>
              </w:rPr>
            </w:pPr>
          </w:p>
        </w:tc>
        <w:tc>
          <w:tcPr>
            <w:tcW w:w="1890" w:type="dxa"/>
            <w:gridSpan w:val="2"/>
          </w:tcPr>
          <w:p w:rsidR="00047E97" w:rsidRPr="004904CB" w:rsidRDefault="00047E97" w:rsidP="00BC4E0F">
            <w:pPr>
              <w:spacing w:after="20" w:line="240" w:lineRule="auto"/>
              <w:jc w:val="center"/>
              <w:rPr>
                <w:ins w:id="115" w:author="David Ouyang" w:date="2013-07-28T15:37:00Z"/>
                <w:rFonts w:ascii="Arial" w:eastAsia="Cambria" w:hAnsi="Arial"/>
                <w:sz w:val="20"/>
              </w:rPr>
            </w:pPr>
          </w:p>
        </w:tc>
        <w:tc>
          <w:tcPr>
            <w:tcW w:w="1800" w:type="dxa"/>
            <w:gridSpan w:val="2"/>
          </w:tcPr>
          <w:p w:rsidR="00047E97" w:rsidRPr="004904CB" w:rsidRDefault="00047E97" w:rsidP="00BC4E0F">
            <w:pPr>
              <w:spacing w:after="20" w:line="240" w:lineRule="auto"/>
              <w:jc w:val="center"/>
              <w:rPr>
                <w:ins w:id="116" w:author="David Ouyang" w:date="2013-07-28T15:37:00Z"/>
                <w:rFonts w:ascii="Arial" w:eastAsia="Cambria" w:hAnsi="Arial"/>
                <w:sz w:val="20"/>
              </w:rPr>
            </w:pPr>
          </w:p>
        </w:tc>
        <w:tc>
          <w:tcPr>
            <w:tcW w:w="810" w:type="dxa"/>
            <w:gridSpan w:val="2"/>
          </w:tcPr>
          <w:p w:rsidR="00047E97" w:rsidRPr="004904CB" w:rsidRDefault="00047E97" w:rsidP="00BC4E0F">
            <w:pPr>
              <w:spacing w:after="20" w:line="240" w:lineRule="auto"/>
              <w:jc w:val="center"/>
              <w:rPr>
                <w:ins w:id="117" w:author="David Ouyang" w:date="2013-07-28T15:37:00Z"/>
                <w:rFonts w:ascii="Arial" w:eastAsia="Cambria" w:hAnsi="Arial"/>
                <w:sz w:val="20"/>
              </w:rPr>
            </w:pPr>
            <w:ins w:id="118" w:author="David Ouyang" w:date="2013-07-28T15:37:00Z">
              <w:r>
                <w:rPr>
                  <w:rFonts w:ascii="Arial" w:eastAsia="Cambria" w:hAnsi="Arial"/>
                  <w:sz w:val="20"/>
                </w:rPr>
                <w:t>0.119</w:t>
              </w:r>
            </w:ins>
          </w:p>
        </w:tc>
      </w:tr>
      <w:tr w:rsidR="00047E97" w:rsidRPr="004904CB" w:rsidTr="00BC4E0F">
        <w:trPr>
          <w:ins w:id="119" w:author="David Ouyang" w:date="2013-07-28T15:37:00Z"/>
        </w:trPr>
        <w:tc>
          <w:tcPr>
            <w:tcW w:w="2988" w:type="dxa"/>
            <w:tcBorders>
              <w:bottom w:val="nil"/>
            </w:tcBorders>
          </w:tcPr>
          <w:p w:rsidR="00047E97" w:rsidRPr="004904CB" w:rsidRDefault="00047E97" w:rsidP="00BC4E0F">
            <w:pPr>
              <w:spacing w:after="20" w:line="240" w:lineRule="auto"/>
              <w:rPr>
                <w:ins w:id="120" w:author="David Ouyang" w:date="2013-07-28T15:37:00Z"/>
                <w:rFonts w:ascii="Arial" w:eastAsia="Cambria" w:hAnsi="Arial"/>
                <w:sz w:val="20"/>
              </w:rPr>
            </w:pPr>
            <w:ins w:id="121" w:author="David Ouyang" w:date="2013-07-28T15:37:00Z">
              <w:r>
                <w:rPr>
                  <w:rFonts w:ascii="Arial" w:eastAsia="Cambria" w:hAnsi="Arial"/>
                  <w:sz w:val="20"/>
                </w:rPr>
                <w:t>Surgical Site Infection</w:t>
              </w:r>
            </w:ins>
          </w:p>
        </w:tc>
        <w:tc>
          <w:tcPr>
            <w:tcW w:w="2070" w:type="dxa"/>
          </w:tcPr>
          <w:p w:rsidR="00047E97" w:rsidRPr="004904CB" w:rsidRDefault="00047E97" w:rsidP="00BC4E0F">
            <w:pPr>
              <w:spacing w:after="20" w:line="240" w:lineRule="auto"/>
              <w:jc w:val="center"/>
              <w:rPr>
                <w:ins w:id="122" w:author="David Ouyang" w:date="2013-07-28T15:37:00Z"/>
                <w:rFonts w:ascii="Arial" w:eastAsia="Cambria" w:hAnsi="Arial"/>
                <w:sz w:val="20"/>
              </w:rPr>
            </w:pPr>
            <w:ins w:id="123" w:author="David Ouyang" w:date="2013-07-28T15:37:00Z">
              <w:r>
                <w:rPr>
                  <w:rFonts w:ascii="Arial" w:eastAsia="Cambria" w:hAnsi="Arial"/>
                  <w:sz w:val="20"/>
                </w:rPr>
                <w:t>70 (1.8)</w:t>
              </w:r>
            </w:ins>
          </w:p>
        </w:tc>
        <w:tc>
          <w:tcPr>
            <w:tcW w:w="1890" w:type="dxa"/>
            <w:gridSpan w:val="2"/>
          </w:tcPr>
          <w:p w:rsidR="00047E97" w:rsidRPr="004904CB" w:rsidRDefault="00047E97" w:rsidP="00BC4E0F">
            <w:pPr>
              <w:tabs>
                <w:tab w:val="center" w:pos="702"/>
                <w:tab w:val="left" w:pos="1290"/>
              </w:tabs>
              <w:spacing w:after="20" w:line="240" w:lineRule="auto"/>
              <w:jc w:val="center"/>
              <w:rPr>
                <w:ins w:id="124" w:author="David Ouyang" w:date="2013-07-28T15:37:00Z"/>
                <w:rFonts w:ascii="Arial" w:eastAsia="Cambria" w:hAnsi="Arial"/>
                <w:sz w:val="20"/>
              </w:rPr>
            </w:pPr>
            <w:ins w:id="125" w:author="David Ouyang" w:date="2013-07-28T15:37:00Z">
              <w:r>
                <w:rPr>
                  <w:rFonts w:ascii="Arial" w:eastAsia="Cambria" w:hAnsi="Arial"/>
                  <w:sz w:val="20"/>
                </w:rPr>
                <w:t>14 (1.3)</w:t>
              </w:r>
            </w:ins>
          </w:p>
        </w:tc>
        <w:tc>
          <w:tcPr>
            <w:tcW w:w="1800" w:type="dxa"/>
            <w:gridSpan w:val="2"/>
          </w:tcPr>
          <w:p w:rsidR="00047E97" w:rsidRPr="004904CB" w:rsidRDefault="00047E97" w:rsidP="00BC4E0F">
            <w:pPr>
              <w:spacing w:after="20" w:line="240" w:lineRule="auto"/>
              <w:jc w:val="center"/>
              <w:rPr>
                <w:ins w:id="126" w:author="David Ouyang" w:date="2013-07-28T15:37:00Z"/>
                <w:rFonts w:ascii="Arial" w:eastAsia="Cambria" w:hAnsi="Arial"/>
                <w:sz w:val="20"/>
              </w:rPr>
            </w:pPr>
            <w:ins w:id="127" w:author="David Ouyang" w:date="2013-07-28T15:37:00Z">
              <w:r>
                <w:rPr>
                  <w:rFonts w:ascii="Arial" w:eastAsia="Cambria" w:hAnsi="Arial"/>
                  <w:sz w:val="20"/>
                </w:rPr>
                <w:t>56 (2.0)</w:t>
              </w:r>
            </w:ins>
          </w:p>
        </w:tc>
        <w:tc>
          <w:tcPr>
            <w:tcW w:w="810" w:type="dxa"/>
            <w:gridSpan w:val="2"/>
          </w:tcPr>
          <w:p w:rsidR="00047E97" w:rsidRPr="004904CB" w:rsidRDefault="00047E97" w:rsidP="00BC4E0F">
            <w:pPr>
              <w:spacing w:after="20" w:line="240" w:lineRule="auto"/>
              <w:jc w:val="center"/>
              <w:rPr>
                <w:ins w:id="128" w:author="David Ouyang" w:date="2013-07-28T15:37:00Z"/>
                <w:rFonts w:ascii="Arial" w:eastAsia="Cambria" w:hAnsi="Arial"/>
                <w:sz w:val="20"/>
              </w:rPr>
            </w:pPr>
          </w:p>
        </w:tc>
      </w:tr>
      <w:tr w:rsidR="00047E97" w:rsidRPr="004904CB" w:rsidTr="00BC4E0F">
        <w:trPr>
          <w:ins w:id="129" w:author="David Ouyang" w:date="2013-07-28T15:37:00Z"/>
        </w:trPr>
        <w:tc>
          <w:tcPr>
            <w:tcW w:w="2988" w:type="dxa"/>
            <w:tcBorders>
              <w:top w:val="nil"/>
              <w:bottom w:val="nil"/>
            </w:tcBorders>
          </w:tcPr>
          <w:p w:rsidR="00047E97" w:rsidRPr="004904CB" w:rsidRDefault="00047E97" w:rsidP="00BC4E0F">
            <w:pPr>
              <w:spacing w:after="20" w:line="240" w:lineRule="auto"/>
              <w:rPr>
                <w:ins w:id="130" w:author="David Ouyang" w:date="2013-07-28T15:37:00Z"/>
                <w:rFonts w:ascii="Arial" w:eastAsia="Cambria" w:hAnsi="Arial"/>
                <w:sz w:val="20"/>
              </w:rPr>
            </w:pPr>
            <w:ins w:id="131" w:author="David Ouyang" w:date="2013-07-28T15:37:00Z">
              <w:r>
                <w:rPr>
                  <w:rFonts w:ascii="Arial" w:eastAsia="Cambria" w:hAnsi="Arial"/>
                  <w:sz w:val="20"/>
                </w:rPr>
                <w:t>Urinary Tract Infections (UTIs)</w:t>
              </w:r>
            </w:ins>
          </w:p>
        </w:tc>
        <w:tc>
          <w:tcPr>
            <w:tcW w:w="2070" w:type="dxa"/>
          </w:tcPr>
          <w:p w:rsidR="00047E97" w:rsidRPr="004904CB" w:rsidRDefault="00047E97" w:rsidP="00BC4E0F">
            <w:pPr>
              <w:spacing w:after="20" w:line="240" w:lineRule="auto"/>
              <w:jc w:val="center"/>
              <w:rPr>
                <w:ins w:id="132" w:author="David Ouyang" w:date="2013-07-28T15:37:00Z"/>
                <w:rFonts w:ascii="Arial" w:eastAsia="Cambria" w:hAnsi="Arial"/>
                <w:sz w:val="20"/>
              </w:rPr>
            </w:pPr>
            <w:ins w:id="133" w:author="David Ouyang" w:date="2013-07-28T15:37:00Z">
              <w:r>
                <w:rPr>
                  <w:rFonts w:ascii="Arial" w:eastAsia="Cambria" w:hAnsi="Arial"/>
                  <w:sz w:val="20"/>
                </w:rPr>
                <w:t>71 (1.8)</w:t>
              </w:r>
            </w:ins>
          </w:p>
        </w:tc>
        <w:tc>
          <w:tcPr>
            <w:tcW w:w="1890" w:type="dxa"/>
            <w:gridSpan w:val="2"/>
          </w:tcPr>
          <w:p w:rsidR="00047E97" w:rsidRPr="004904CB" w:rsidRDefault="00047E97" w:rsidP="00BC4E0F">
            <w:pPr>
              <w:spacing w:after="20" w:line="240" w:lineRule="auto"/>
              <w:jc w:val="center"/>
              <w:rPr>
                <w:ins w:id="134" w:author="David Ouyang" w:date="2013-07-28T15:37:00Z"/>
                <w:rFonts w:ascii="Arial" w:eastAsia="Cambria" w:hAnsi="Arial"/>
                <w:sz w:val="20"/>
              </w:rPr>
            </w:pPr>
            <w:ins w:id="135" w:author="David Ouyang" w:date="2013-07-28T15:37:00Z">
              <w:r>
                <w:rPr>
                  <w:rFonts w:ascii="Arial" w:eastAsia="Cambria" w:hAnsi="Arial"/>
                  <w:sz w:val="20"/>
                </w:rPr>
                <w:t>16 (1.5)</w:t>
              </w:r>
            </w:ins>
          </w:p>
        </w:tc>
        <w:tc>
          <w:tcPr>
            <w:tcW w:w="1800" w:type="dxa"/>
            <w:gridSpan w:val="2"/>
          </w:tcPr>
          <w:p w:rsidR="00047E97" w:rsidRPr="004904CB" w:rsidRDefault="00047E97" w:rsidP="00BC4E0F">
            <w:pPr>
              <w:spacing w:after="20" w:line="240" w:lineRule="auto"/>
              <w:jc w:val="center"/>
              <w:rPr>
                <w:ins w:id="136" w:author="David Ouyang" w:date="2013-07-28T15:37:00Z"/>
                <w:rFonts w:ascii="Arial" w:eastAsia="Cambria" w:hAnsi="Arial"/>
                <w:sz w:val="20"/>
              </w:rPr>
            </w:pPr>
            <w:ins w:id="137" w:author="David Ouyang" w:date="2013-07-28T15:37:00Z">
              <w:r>
                <w:rPr>
                  <w:rFonts w:ascii="Arial" w:eastAsia="Cambria" w:hAnsi="Arial"/>
                  <w:sz w:val="20"/>
                </w:rPr>
                <w:t>55 (2.0)</w:t>
              </w:r>
            </w:ins>
          </w:p>
        </w:tc>
        <w:tc>
          <w:tcPr>
            <w:tcW w:w="810" w:type="dxa"/>
            <w:gridSpan w:val="2"/>
          </w:tcPr>
          <w:p w:rsidR="00047E97" w:rsidRPr="004904CB" w:rsidRDefault="00047E97" w:rsidP="00BC4E0F">
            <w:pPr>
              <w:spacing w:after="20" w:line="240" w:lineRule="auto"/>
              <w:jc w:val="center"/>
              <w:rPr>
                <w:ins w:id="138" w:author="David Ouyang" w:date="2013-07-28T15:37:00Z"/>
                <w:rFonts w:ascii="Arial" w:eastAsia="Cambria" w:hAnsi="Arial"/>
                <w:sz w:val="20"/>
              </w:rPr>
            </w:pPr>
          </w:p>
        </w:tc>
      </w:tr>
      <w:tr w:rsidR="00047E97" w:rsidRPr="004904CB" w:rsidTr="00BC4E0F">
        <w:trPr>
          <w:ins w:id="139" w:author="David Ouyang" w:date="2013-07-28T15:37:00Z"/>
        </w:trPr>
        <w:tc>
          <w:tcPr>
            <w:tcW w:w="2988" w:type="dxa"/>
            <w:tcBorders>
              <w:top w:val="nil"/>
              <w:bottom w:val="nil"/>
            </w:tcBorders>
          </w:tcPr>
          <w:p w:rsidR="00047E97" w:rsidRPr="004904CB" w:rsidRDefault="00047E97" w:rsidP="00BC4E0F">
            <w:pPr>
              <w:spacing w:after="20" w:line="240" w:lineRule="auto"/>
              <w:rPr>
                <w:ins w:id="140" w:author="David Ouyang" w:date="2013-07-28T15:37:00Z"/>
                <w:rFonts w:ascii="Arial" w:eastAsia="Cambria" w:hAnsi="Arial"/>
                <w:sz w:val="20"/>
              </w:rPr>
            </w:pPr>
            <w:ins w:id="141" w:author="David Ouyang" w:date="2013-07-28T15:37:00Z">
              <w:r>
                <w:rPr>
                  <w:rFonts w:ascii="Arial" w:eastAsia="Cambria" w:hAnsi="Arial"/>
                  <w:sz w:val="20"/>
                </w:rPr>
                <w:t>Pneumonia</w:t>
              </w:r>
            </w:ins>
          </w:p>
        </w:tc>
        <w:tc>
          <w:tcPr>
            <w:tcW w:w="2070" w:type="dxa"/>
          </w:tcPr>
          <w:p w:rsidR="00047E97" w:rsidRPr="004904CB" w:rsidRDefault="00047E97" w:rsidP="00BC4E0F">
            <w:pPr>
              <w:spacing w:after="20" w:line="240" w:lineRule="auto"/>
              <w:jc w:val="center"/>
              <w:rPr>
                <w:ins w:id="142" w:author="David Ouyang" w:date="2013-07-28T15:37:00Z"/>
                <w:rFonts w:ascii="Arial" w:eastAsia="Cambria" w:hAnsi="Arial"/>
                <w:sz w:val="20"/>
              </w:rPr>
            </w:pPr>
            <w:ins w:id="143" w:author="David Ouyang" w:date="2013-07-28T15:37:00Z">
              <w:r>
                <w:rPr>
                  <w:rFonts w:ascii="Arial" w:eastAsia="Cambria" w:hAnsi="Arial"/>
                  <w:sz w:val="20"/>
                </w:rPr>
                <w:t>30 (0.8)</w:t>
              </w:r>
            </w:ins>
          </w:p>
        </w:tc>
        <w:tc>
          <w:tcPr>
            <w:tcW w:w="1890" w:type="dxa"/>
            <w:gridSpan w:val="2"/>
          </w:tcPr>
          <w:p w:rsidR="00047E97" w:rsidRPr="004904CB" w:rsidRDefault="00047E97" w:rsidP="00BC4E0F">
            <w:pPr>
              <w:spacing w:after="20" w:line="240" w:lineRule="auto"/>
              <w:jc w:val="center"/>
              <w:rPr>
                <w:ins w:id="144" w:author="David Ouyang" w:date="2013-07-28T15:37:00Z"/>
                <w:rFonts w:ascii="Arial" w:eastAsia="Cambria" w:hAnsi="Arial"/>
                <w:sz w:val="20"/>
              </w:rPr>
            </w:pPr>
            <w:ins w:id="145" w:author="David Ouyang" w:date="2013-07-28T15:37:00Z">
              <w:r>
                <w:rPr>
                  <w:rFonts w:ascii="Arial" w:eastAsia="Cambria" w:hAnsi="Arial"/>
                  <w:sz w:val="20"/>
                </w:rPr>
                <w:t>9 (0.8)</w:t>
              </w:r>
            </w:ins>
          </w:p>
        </w:tc>
        <w:tc>
          <w:tcPr>
            <w:tcW w:w="1800" w:type="dxa"/>
            <w:gridSpan w:val="2"/>
          </w:tcPr>
          <w:p w:rsidR="00047E97" w:rsidRPr="004904CB" w:rsidRDefault="00047E97" w:rsidP="00BC4E0F">
            <w:pPr>
              <w:spacing w:after="20" w:line="240" w:lineRule="auto"/>
              <w:jc w:val="center"/>
              <w:rPr>
                <w:ins w:id="146" w:author="David Ouyang" w:date="2013-07-28T15:37:00Z"/>
                <w:rFonts w:ascii="Arial" w:eastAsia="Cambria" w:hAnsi="Arial"/>
                <w:sz w:val="20"/>
              </w:rPr>
            </w:pPr>
            <w:ins w:id="147" w:author="David Ouyang" w:date="2013-07-28T15:37:00Z">
              <w:r>
                <w:rPr>
                  <w:rFonts w:ascii="Arial" w:eastAsia="Cambria" w:hAnsi="Arial"/>
                  <w:sz w:val="20"/>
                </w:rPr>
                <w:t>21 (0.8)</w:t>
              </w:r>
            </w:ins>
          </w:p>
        </w:tc>
        <w:tc>
          <w:tcPr>
            <w:tcW w:w="810" w:type="dxa"/>
            <w:gridSpan w:val="2"/>
          </w:tcPr>
          <w:p w:rsidR="00047E97" w:rsidRPr="004904CB" w:rsidRDefault="00047E97" w:rsidP="00BC4E0F">
            <w:pPr>
              <w:spacing w:after="20" w:line="240" w:lineRule="auto"/>
              <w:jc w:val="center"/>
              <w:rPr>
                <w:ins w:id="148" w:author="David Ouyang" w:date="2013-07-28T15:37:00Z"/>
                <w:rFonts w:ascii="Arial" w:eastAsia="Cambria" w:hAnsi="Arial"/>
                <w:sz w:val="20"/>
              </w:rPr>
            </w:pPr>
          </w:p>
        </w:tc>
      </w:tr>
      <w:tr w:rsidR="00047E97" w:rsidRPr="004904CB" w:rsidTr="00BC4E0F">
        <w:trPr>
          <w:ins w:id="149" w:author="David Ouyang" w:date="2013-07-28T15:37:00Z"/>
        </w:trPr>
        <w:tc>
          <w:tcPr>
            <w:tcW w:w="2988" w:type="dxa"/>
            <w:tcBorders>
              <w:top w:val="nil"/>
              <w:bottom w:val="nil"/>
            </w:tcBorders>
          </w:tcPr>
          <w:p w:rsidR="00047E97" w:rsidRPr="004904CB" w:rsidRDefault="00047E97" w:rsidP="00BC4E0F">
            <w:pPr>
              <w:spacing w:after="20" w:line="240" w:lineRule="auto"/>
              <w:rPr>
                <w:ins w:id="150" w:author="David Ouyang" w:date="2013-07-28T15:37:00Z"/>
                <w:rFonts w:ascii="Arial" w:eastAsia="Cambria" w:hAnsi="Arial"/>
                <w:sz w:val="20"/>
              </w:rPr>
            </w:pPr>
            <w:ins w:id="151" w:author="David Ouyang" w:date="2013-07-28T15:37:00Z">
              <w:r>
                <w:rPr>
                  <w:rFonts w:ascii="Arial" w:eastAsia="Cambria" w:hAnsi="Arial"/>
                  <w:sz w:val="20"/>
                </w:rPr>
                <w:t xml:space="preserve">Unspecified </w:t>
              </w:r>
              <w:proofErr w:type="spellStart"/>
              <w:r>
                <w:rPr>
                  <w:rFonts w:ascii="Arial" w:eastAsia="Cambria" w:hAnsi="Arial"/>
                  <w:sz w:val="20"/>
                </w:rPr>
                <w:t>Postop</w:t>
              </w:r>
              <w:proofErr w:type="spellEnd"/>
              <w:r>
                <w:rPr>
                  <w:rFonts w:ascii="Arial" w:eastAsia="Cambria" w:hAnsi="Arial"/>
                  <w:sz w:val="20"/>
                </w:rPr>
                <w:t xml:space="preserve"> Infection</w:t>
              </w:r>
            </w:ins>
          </w:p>
        </w:tc>
        <w:tc>
          <w:tcPr>
            <w:tcW w:w="2070" w:type="dxa"/>
          </w:tcPr>
          <w:p w:rsidR="00047E97" w:rsidRPr="004904CB" w:rsidRDefault="00047E97" w:rsidP="00BC4E0F">
            <w:pPr>
              <w:spacing w:after="20" w:line="240" w:lineRule="auto"/>
              <w:jc w:val="center"/>
              <w:rPr>
                <w:ins w:id="152" w:author="David Ouyang" w:date="2013-07-28T15:37:00Z"/>
                <w:rFonts w:ascii="Arial" w:eastAsia="Cambria" w:hAnsi="Arial"/>
                <w:sz w:val="20"/>
              </w:rPr>
            </w:pPr>
            <w:ins w:id="153" w:author="David Ouyang" w:date="2013-07-28T15:37:00Z">
              <w:r>
                <w:rPr>
                  <w:rFonts w:ascii="Arial" w:eastAsia="Cambria" w:hAnsi="Arial"/>
                  <w:sz w:val="20"/>
                </w:rPr>
                <w:t>17 (0.4)</w:t>
              </w:r>
            </w:ins>
          </w:p>
        </w:tc>
        <w:tc>
          <w:tcPr>
            <w:tcW w:w="1890" w:type="dxa"/>
            <w:gridSpan w:val="2"/>
          </w:tcPr>
          <w:p w:rsidR="00047E97" w:rsidRPr="004904CB" w:rsidRDefault="00047E97" w:rsidP="00BC4E0F">
            <w:pPr>
              <w:spacing w:after="20" w:line="240" w:lineRule="auto"/>
              <w:jc w:val="center"/>
              <w:rPr>
                <w:ins w:id="154" w:author="David Ouyang" w:date="2013-07-28T15:37:00Z"/>
                <w:rFonts w:ascii="Arial" w:eastAsia="Cambria" w:hAnsi="Arial"/>
                <w:sz w:val="20"/>
              </w:rPr>
            </w:pPr>
            <w:ins w:id="155" w:author="David Ouyang" w:date="2013-07-28T15:37:00Z">
              <w:r>
                <w:rPr>
                  <w:rFonts w:ascii="Arial" w:eastAsia="Cambria" w:hAnsi="Arial"/>
                  <w:sz w:val="20"/>
                </w:rPr>
                <w:t>3 (0.2)</w:t>
              </w:r>
            </w:ins>
          </w:p>
        </w:tc>
        <w:tc>
          <w:tcPr>
            <w:tcW w:w="1800" w:type="dxa"/>
            <w:gridSpan w:val="2"/>
          </w:tcPr>
          <w:p w:rsidR="00047E97" w:rsidRPr="004904CB" w:rsidRDefault="00047E97" w:rsidP="00BC4E0F">
            <w:pPr>
              <w:spacing w:after="20" w:line="240" w:lineRule="auto"/>
              <w:jc w:val="center"/>
              <w:rPr>
                <w:ins w:id="156" w:author="David Ouyang" w:date="2013-07-28T15:37:00Z"/>
                <w:rFonts w:ascii="Arial" w:eastAsia="Cambria" w:hAnsi="Arial"/>
                <w:sz w:val="20"/>
              </w:rPr>
            </w:pPr>
            <w:ins w:id="157" w:author="David Ouyang" w:date="2013-07-28T15:37:00Z">
              <w:r>
                <w:rPr>
                  <w:rFonts w:ascii="Arial" w:eastAsia="Cambria" w:hAnsi="Arial"/>
                  <w:sz w:val="20"/>
                </w:rPr>
                <w:t>14 (0.5)</w:t>
              </w:r>
            </w:ins>
          </w:p>
        </w:tc>
        <w:tc>
          <w:tcPr>
            <w:tcW w:w="810" w:type="dxa"/>
            <w:gridSpan w:val="2"/>
          </w:tcPr>
          <w:p w:rsidR="00047E97" w:rsidRPr="004904CB" w:rsidRDefault="00047E97" w:rsidP="00BC4E0F">
            <w:pPr>
              <w:spacing w:after="20" w:line="240" w:lineRule="auto"/>
              <w:jc w:val="center"/>
              <w:rPr>
                <w:ins w:id="158" w:author="David Ouyang" w:date="2013-07-28T15:37:00Z"/>
                <w:rFonts w:ascii="Arial" w:eastAsia="Cambria" w:hAnsi="Arial"/>
                <w:sz w:val="20"/>
              </w:rPr>
            </w:pPr>
          </w:p>
        </w:tc>
      </w:tr>
      <w:tr w:rsidR="00047E97" w:rsidRPr="004904CB" w:rsidTr="00BC4E0F">
        <w:trPr>
          <w:ins w:id="159" w:author="David Ouyang" w:date="2013-07-28T15:37:00Z"/>
        </w:trPr>
        <w:tc>
          <w:tcPr>
            <w:tcW w:w="2988" w:type="dxa"/>
            <w:tcBorders>
              <w:bottom w:val="single" w:sz="4" w:space="0" w:color="auto"/>
            </w:tcBorders>
          </w:tcPr>
          <w:p w:rsidR="00047E97" w:rsidRPr="00D45BE8" w:rsidRDefault="00047E97" w:rsidP="00BC4E0F">
            <w:pPr>
              <w:spacing w:after="20" w:line="240" w:lineRule="auto"/>
              <w:rPr>
                <w:ins w:id="160" w:author="David Ouyang" w:date="2013-07-28T15:37:00Z"/>
                <w:rFonts w:ascii="Arial" w:eastAsia="Cambria" w:hAnsi="Arial"/>
                <w:sz w:val="4"/>
                <w:szCs w:val="4"/>
              </w:rPr>
            </w:pPr>
            <w:ins w:id="161" w:author="David Ouyang" w:date="2013-07-28T15:37:00Z">
              <w:r w:rsidRPr="00D45BE8">
                <w:rPr>
                  <w:rFonts w:ascii="Arial" w:eastAsia="Cambria" w:hAnsi="Arial"/>
                  <w:sz w:val="4"/>
                  <w:szCs w:val="4"/>
                </w:rPr>
                <w:tab/>
              </w:r>
              <w:r w:rsidRPr="00D45BE8">
                <w:rPr>
                  <w:rFonts w:ascii="Arial" w:eastAsia="Cambria" w:hAnsi="Arial"/>
                  <w:sz w:val="4"/>
                  <w:szCs w:val="4"/>
                </w:rPr>
                <w:tab/>
                <w:t xml:space="preserve">  </w:t>
              </w:r>
            </w:ins>
          </w:p>
        </w:tc>
        <w:tc>
          <w:tcPr>
            <w:tcW w:w="2070" w:type="dxa"/>
          </w:tcPr>
          <w:p w:rsidR="00047E97" w:rsidRPr="00D45BE8" w:rsidRDefault="00047E97" w:rsidP="00BC4E0F">
            <w:pPr>
              <w:spacing w:after="20" w:line="240" w:lineRule="auto"/>
              <w:jc w:val="center"/>
              <w:rPr>
                <w:ins w:id="162" w:author="David Ouyang" w:date="2013-07-28T15:37:00Z"/>
                <w:rFonts w:ascii="Arial" w:eastAsia="Cambria" w:hAnsi="Arial"/>
                <w:sz w:val="4"/>
                <w:szCs w:val="4"/>
              </w:rPr>
            </w:pPr>
          </w:p>
        </w:tc>
        <w:tc>
          <w:tcPr>
            <w:tcW w:w="1890" w:type="dxa"/>
            <w:gridSpan w:val="2"/>
          </w:tcPr>
          <w:p w:rsidR="00047E97" w:rsidRPr="00D45BE8" w:rsidRDefault="00047E97" w:rsidP="00BC4E0F">
            <w:pPr>
              <w:spacing w:after="20" w:line="240" w:lineRule="auto"/>
              <w:jc w:val="center"/>
              <w:rPr>
                <w:ins w:id="163" w:author="David Ouyang" w:date="2013-07-28T15:37:00Z"/>
                <w:rFonts w:ascii="Arial" w:eastAsia="Cambria" w:hAnsi="Arial"/>
                <w:sz w:val="4"/>
                <w:szCs w:val="4"/>
              </w:rPr>
            </w:pPr>
          </w:p>
        </w:tc>
        <w:tc>
          <w:tcPr>
            <w:tcW w:w="1800" w:type="dxa"/>
            <w:gridSpan w:val="2"/>
          </w:tcPr>
          <w:p w:rsidR="00047E97" w:rsidRPr="00D45BE8" w:rsidRDefault="00047E97" w:rsidP="00BC4E0F">
            <w:pPr>
              <w:spacing w:after="20" w:line="240" w:lineRule="auto"/>
              <w:jc w:val="center"/>
              <w:rPr>
                <w:ins w:id="164" w:author="David Ouyang" w:date="2013-07-28T15:37:00Z"/>
                <w:rFonts w:ascii="Arial" w:eastAsia="Cambria" w:hAnsi="Arial"/>
                <w:sz w:val="4"/>
                <w:szCs w:val="4"/>
              </w:rPr>
            </w:pPr>
          </w:p>
        </w:tc>
        <w:tc>
          <w:tcPr>
            <w:tcW w:w="810" w:type="dxa"/>
            <w:gridSpan w:val="2"/>
          </w:tcPr>
          <w:p w:rsidR="00047E97" w:rsidRPr="00D45BE8" w:rsidRDefault="00047E97" w:rsidP="00BC4E0F">
            <w:pPr>
              <w:spacing w:after="20" w:line="240" w:lineRule="auto"/>
              <w:jc w:val="center"/>
              <w:rPr>
                <w:ins w:id="165" w:author="David Ouyang" w:date="2013-07-28T15:37:00Z"/>
                <w:rFonts w:ascii="Arial" w:eastAsia="Cambria" w:hAnsi="Arial"/>
                <w:sz w:val="4"/>
                <w:szCs w:val="4"/>
              </w:rPr>
            </w:pPr>
          </w:p>
        </w:tc>
      </w:tr>
      <w:tr w:rsidR="00047E97" w:rsidRPr="004904CB" w:rsidTr="00BC4E0F">
        <w:trPr>
          <w:ins w:id="166" w:author="David Ouyang" w:date="2013-07-28T15:37:00Z"/>
        </w:trPr>
        <w:tc>
          <w:tcPr>
            <w:tcW w:w="2988" w:type="dxa"/>
            <w:tcBorders>
              <w:top w:val="single" w:sz="4" w:space="0" w:color="auto"/>
              <w:bottom w:val="single" w:sz="4" w:space="0" w:color="auto"/>
            </w:tcBorders>
          </w:tcPr>
          <w:p w:rsidR="00047E97" w:rsidRPr="004904CB" w:rsidRDefault="00047E97" w:rsidP="00BC4E0F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ins w:id="167" w:author="David Ouyang" w:date="2013-07-28T15:37:00Z"/>
                <w:rFonts w:ascii="Arial" w:eastAsia="Cambria" w:hAnsi="Arial"/>
                <w:sz w:val="12"/>
              </w:rPr>
            </w:pPr>
            <w:ins w:id="168" w:author="David Ouyang" w:date="2013-07-28T15:37:00Z">
              <w:r>
                <w:rPr>
                  <w:rFonts w:ascii="Arial" w:eastAsia="Cambria" w:hAnsi="Arial"/>
                  <w:sz w:val="20"/>
                </w:rPr>
                <w:t>Cardiopulmonary</w:t>
              </w:r>
              <w:r w:rsidRPr="004904CB">
                <w:rPr>
                  <w:rFonts w:ascii="Arial" w:eastAsia="Cambria" w:hAnsi="Arial"/>
                  <w:sz w:val="20"/>
                </w:rPr>
                <w:t>, n (%)</w:t>
              </w:r>
            </w:ins>
          </w:p>
        </w:tc>
        <w:tc>
          <w:tcPr>
            <w:tcW w:w="2070" w:type="dxa"/>
          </w:tcPr>
          <w:p w:rsidR="00047E97" w:rsidRPr="004904CB" w:rsidRDefault="00047E97" w:rsidP="00BC4E0F">
            <w:pPr>
              <w:tabs>
                <w:tab w:val="left" w:pos="4000"/>
                <w:tab w:val="center" w:pos="4491"/>
              </w:tabs>
              <w:spacing w:after="20" w:line="240" w:lineRule="auto"/>
              <w:jc w:val="center"/>
              <w:rPr>
                <w:ins w:id="169" w:author="David Ouyang" w:date="2013-07-28T15:37:00Z"/>
                <w:rFonts w:ascii="Arial" w:eastAsia="Cambria" w:hAnsi="Arial"/>
                <w:sz w:val="12"/>
              </w:rPr>
            </w:pPr>
          </w:p>
        </w:tc>
        <w:tc>
          <w:tcPr>
            <w:tcW w:w="1890" w:type="dxa"/>
            <w:gridSpan w:val="2"/>
          </w:tcPr>
          <w:p w:rsidR="00047E97" w:rsidRPr="004904CB" w:rsidRDefault="00047E97" w:rsidP="00BC4E0F">
            <w:pPr>
              <w:tabs>
                <w:tab w:val="left" w:pos="4000"/>
                <w:tab w:val="center" w:pos="4491"/>
              </w:tabs>
              <w:spacing w:after="20" w:line="240" w:lineRule="auto"/>
              <w:jc w:val="center"/>
              <w:rPr>
                <w:ins w:id="170" w:author="David Ouyang" w:date="2013-07-28T15:37:00Z"/>
                <w:rFonts w:ascii="Arial" w:eastAsia="Cambria" w:hAnsi="Arial"/>
                <w:sz w:val="12"/>
              </w:rPr>
            </w:pPr>
          </w:p>
        </w:tc>
        <w:tc>
          <w:tcPr>
            <w:tcW w:w="1800" w:type="dxa"/>
            <w:gridSpan w:val="2"/>
          </w:tcPr>
          <w:p w:rsidR="00047E97" w:rsidRPr="004904CB" w:rsidRDefault="00047E97" w:rsidP="00BC4E0F">
            <w:pPr>
              <w:tabs>
                <w:tab w:val="left" w:pos="4000"/>
                <w:tab w:val="center" w:pos="4491"/>
              </w:tabs>
              <w:spacing w:after="20" w:line="240" w:lineRule="auto"/>
              <w:jc w:val="center"/>
              <w:rPr>
                <w:ins w:id="171" w:author="David Ouyang" w:date="2013-07-28T15:37:00Z"/>
                <w:rFonts w:ascii="Arial" w:eastAsia="Cambria" w:hAnsi="Arial"/>
                <w:sz w:val="12"/>
              </w:rPr>
            </w:pPr>
          </w:p>
        </w:tc>
        <w:tc>
          <w:tcPr>
            <w:tcW w:w="810" w:type="dxa"/>
            <w:gridSpan w:val="2"/>
          </w:tcPr>
          <w:p w:rsidR="00047E97" w:rsidRPr="006D2F2B" w:rsidRDefault="00047E97" w:rsidP="00BC4E0F">
            <w:pPr>
              <w:tabs>
                <w:tab w:val="left" w:pos="4000"/>
                <w:tab w:val="center" w:pos="4491"/>
              </w:tabs>
              <w:spacing w:after="20" w:line="240" w:lineRule="auto"/>
              <w:jc w:val="center"/>
              <w:rPr>
                <w:ins w:id="172" w:author="David Ouyang" w:date="2013-07-28T15:37:00Z"/>
                <w:rFonts w:ascii="Arial" w:eastAsia="Cambria" w:hAnsi="Arial"/>
                <w:sz w:val="20"/>
                <w:szCs w:val="20"/>
                <w:vertAlign w:val="superscript"/>
              </w:rPr>
            </w:pPr>
            <w:ins w:id="173" w:author="David Ouyang" w:date="2013-07-28T15:37:00Z">
              <w:r>
                <w:rPr>
                  <w:rFonts w:ascii="Arial" w:eastAsia="Cambria" w:hAnsi="Arial"/>
                  <w:sz w:val="20"/>
                  <w:szCs w:val="20"/>
                </w:rPr>
                <w:t>0.024</w:t>
              </w:r>
              <w:r>
                <w:rPr>
                  <w:rFonts w:ascii="Arial" w:eastAsia="Cambria" w:hAnsi="Arial"/>
                  <w:sz w:val="20"/>
                  <w:szCs w:val="20"/>
                  <w:vertAlign w:val="superscript"/>
                </w:rPr>
                <w:t>b</w:t>
              </w:r>
            </w:ins>
          </w:p>
        </w:tc>
      </w:tr>
      <w:tr w:rsidR="00047E97" w:rsidRPr="004904CB" w:rsidTr="00BC4E0F">
        <w:trPr>
          <w:gridAfter w:val="2"/>
          <w:wAfter w:w="810" w:type="dxa"/>
          <w:ins w:id="174" w:author="David Ouyang" w:date="2013-07-28T15:37:00Z"/>
        </w:trPr>
        <w:tc>
          <w:tcPr>
            <w:tcW w:w="2988" w:type="dxa"/>
            <w:tcBorders>
              <w:top w:val="single" w:sz="4" w:space="0" w:color="auto"/>
              <w:bottom w:val="nil"/>
            </w:tcBorders>
          </w:tcPr>
          <w:p w:rsidR="00047E97" w:rsidRPr="00D6348D" w:rsidRDefault="00047E97" w:rsidP="00BC4E0F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ins w:id="175" w:author="David Ouyang" w:date="2013-07-28T15:37:00Z"/>
                <w:rFonts w:ascii="Arial" w:eastAsia="Cambria" w:hAnsi="Arial"/>
                <w:sz w:val="20"/>
                <w:szCs w:val="20"/>
              </w:rPr>
            </w:pPr>
            <w:ins w:id="176" w:author="David Ouyang" w:date="2013-07-28T15:37:00Z">
              <w:r>
                <w:rPr>
                  <w:rFonts w:ascii="Arial" w:eastAsia="Cambria" w:hAnsi="Arial"/>
                  <w:sz w:val="20"/>
                  <w:szCs w:val="20"/>
                </w:rPr>
                <w:t>Stroke</w:t>
              </w:r>
            </w:ins>
          </w:p>
        </w:tc>
        <w:tc>
          <w:tcPr>
            <w:tcW w:w="2070" w:type="dxa"/>
          </w:tcPr>
          <w:p w:rsidR="00047E97" w:rsidRPr="00D6348D" w:rsidRDefault="00047E97" w:rsidP="00BC4E0F">
            <w:pPr>
              <w:tabs>
                <w:tab w:val="left" w:pos="4000"/>
                <w:tab w:val="center" w:pos="4491"/>
              </w:tabs>
              <w:spacing w:after="20" w:line="240" w:lineRule="auto"/>
              <w:jc w:val="center"/>
              <w:rPr>
                <w:ins w:id="177" w:author="David Ouyang" w:date="2013-07-28T15:37:00Z"/>
                <w:rFonts w:ascii="Arial" w:eastAsia="Cambria" w:hAnsi="Arial"/>
                <w:sz w:val="20"/>
                <w:szCs w:val="20"/>
              </w:rPr>
            </w:pPr>
            <w:ins w:id="178" w:author="David Ouyang" w:date="2013-07-28T15:37:00Z">
              <w:r>
                <w:rPr>
                  <w:rFonts w:ascii="Arial" w:eastAsia="Cambria" w:hAnsi="Arial"/>
                  <w:sz w:val="20"/>
                  <w:szCs w:val="20"/>
                </w:rPr>
                <w:t>16 ((0.4)</w:t>
              </w:r>
            </w:ins>
          </w:p>
        </w:tc>
        <w:tc>
          <w:tcPr>
            <w:tcW w:w="1890" w:type="dxa"/>
            <w:gridSpan w:val="2"/>
          </w:tcPr>
          <w:p w:rsidR="00047E97" w:rsidRPr="004904CB" w:rsidRDefault="00047E97" w:rsidP="00BC4E0F">
            <w:pPr>
              <w:tabs>
                <w:tab w:val="left" w:pos="4000"/>
                <w:tab w:val="center" w:pos="4491"/>
              </w:tabs>
              <w:spacing w:after="20" w:line="240" w:lineRule="auto"/>
              <w:jc w:val="center"/>
              <w:rPr>
                <w:ins w:id="179" w:author="David Ouyang" w:date="2013-07-28T15:37:00Z"/>
                <w:rFonts w:ascii="Arial" w:eastAsia="Cambria" w:hAnsi="Arial"/>
                <w:sz w:val="12"/>
              </w:rPr>
            </w:pPr>
            <w:ins w:id="180" w:author="David Ouyang" w:date="2013-07-28T15:37:00Z">
              <w:r>
                <w:rPr>
                  <w:rFonts w:ascii="Arial" w:eastAsia="Cambria" w:hAnsi="Arial"/>
                  <w:sz w:val="20"/>
                  <w:szCs w:val="20"/>
                </w:rPr>
                <w:t>8 (0.8)</w:t>
              </w:r>
            </w:ins>
          </w:p>
        </w:tc>
        <w:tc>
          <w:tcPr>
            <w:tcW w:w="1800" w:type="dxa"/>
            <w:gridSpan w:val="2"/>
          </w:tcPr>
          <w:p w:rsidR="00047E97" w:rsidRPr="004904CB" w:rsidRDefault="00047E97" w:rsidP="00BC4E0F">
            <w:pPr>
              <w:tabs>
                <w:tab w:val="left" w:pos="4000"/>
                <w:tab w:val="center" w:pos="4491"/>
              </w:tabs>
              <w:spacing w:after="20" w:line="240" w:lineRule="auto"/>
              <w:jc w:val="center"/>
              <w:rPr>
                <w:ins w:id="181" w:author="David Ouyang" w:date="2013-07-28T15:37:00Z"/>
                <w:rFonts w:ascii="Arial" w:eastAsia="Cambria" w:hAnsi="Arial"/>
                <w:sz w:val="12"/>
              </w:rPr>
            </w:pPr>
            <w:ins w:id="182" w:author="David Ouyang" w:date="2013-07-28T15:37:00Z">
              <w:r>
                <w:rPr>
                  <w:rFonts w:ascii="Arial" w:eastAsia="Cambria" w:hAnsi="Arial"/>
                  <w:sz w:val="20"/>
                  <w:szCs w:val="20"/>
                </w:rPr>
                <w:t>8 (0.3)</w:t>
              </w:r>
            </w:ins>
          </w:p>
        </w:tc>
      </w:tr>
      <w:tr w:rsidR="00047E97" w:rsidRPr="004904CB" w:rsidTr="00BC4E0F">
        <w:trPr>
          <w:ins w:id="183" w:author="David Ouyang" w:date="2013-07-28T15:37:00Z"/>
        </w:trPr>
        <w:tc>
          <w:tcPr>
            <w:tcW w:w="2988" w:type="dxa"/>
            <w:tcBorders>
              <w:top w:val="nil"/>
              <w:bottom w:val="nil"/>
            </w:tcBorders>
          </w:tcPr>
          <w:p w:rsidR="00047E97" w:rsidRPr="004904CB" w:rsidRDefault="00047E97" w:rsidP="00BC4E0F">
            <w:pPr>
              <w:spacing w:after="20" w:line="240" w:lineRule="auto"/>
              <w:rPr>
                <w:ins w:id="184" w:author="David Ouyang" w:date="2013-07-28T15:37:00Z"/>
                <w:rFonts w:ascii="Arial" w:eastAsia="Cambria" w:hAnsi="Arial"/>
                <w:sz w:val="20"/>
              </w:rPr>
            </w:pPr>
            <w:ins w:id="185" w:author="David Ouyang" w:date="2013-07-28T15:37:00Z">
              <w:r>
                <w:rPr>
                  <w:rFonts w:ascii="Arial" w:eastAsia="Cambria" w:hAnsi="Arial"/>
                  <w:sz w:val="20"/>
                </w:rPr>
                <w:t>Cardiac Arrest</w:t>
              </w:r>
            </w:ins>
          </w:p>
        </w:tc>
        <w:tc>
          <w:tcPr>
            <w:tcW w:w="2070" w:type="dxa"/>
          </w:tcPr>
          <w:p w:rsidR="00047E97" w:rsidRPr="004904CB" w:rsidRDefault="00047E97" w:rsidP="00BC4E0F">
            <w:pPr>
              <w:spacing w:after="20" w:line="240" w:lineRule="auto"/>
              <w:jc w:val="center"/>
              <w:rPr>
                <w:ins w:id="186" w:author="David Ouyang" w:date="2013-07-28T15:37:00Z"/>
                <w:rFonts w:ascii="Arial" w:eastAsia="Cambria" w:hAnsi="Arial"/>
                <w:sz w:val="20"/>
              </w:rPr>
            </w:pPr>
            <w:ins w:id="187" w:author="David Ouyang" w:date="2013-07-28T15:37:00Z">
              <w:r>
                <w:rPr>
                  <w:rFonts w:ascii="Arial" w:eastAsia="Cambria" w:hAnsi="Arial"/>
                  <w:sz w:val="20"/>
                </w:rPr>
                <w:t>8 (0.2)</w:t>
              </w:r>
            </w:ins>
          </w:p>
        </w:tc>
        <w:tc>
          <w:tcPr>
            <w:tcW w:w="1890" w:type="dxa"/>
            <w:gridSpan w:val="2"/>
          </w:tcPr>
          <w:p w:rsidR="00047E97" w:rsidRPr="004904CB" w:rsidRDefault="00047E97" w:rsidP="00BC4E0F">
            <w:pPr>
              <w:spacing w:after="20" w:line="240" w:lineRule="auto"/>
              <w:jc w:val="center"/>
              <w:rPr>
                <w:ins w:id="188" w:author="David Ouyang" w:date="2013-07-28T15:37:00Z"/>
                <w:rFonts w:ascii="Arial" w:eastAsia="Cambria" w:hAnsi="Arial"/>
                <w:sz w:val="20"/>
              </w:rPr>
            </w:pPr>
            <w:ins w:id="189" w:author="David Ouyang" w:date="2013-07-28T15:37:00Z">
              <w:r>
                <w:rPr>
                  <w:rFonts w:ascii="Arial" w:eastAsia="Cambria" w:hAnsi="Arial"/>
                  <w:sz w:val="20"/>
                </w:rPr>
                <w:t>1 (0.1)</w:t>
              </w:r>
            </w:ins>
          </w:p>
        </w:tc>
        <w:tc>
          <w:tcPr>
            <w:tcW w:w="1800" w:type="dxa"/>
            <w:gridSpan w:val="2"/>
          </w:tcPr>
          <w:p w:rsidR="00047E97" w:rsidRPr="004904CB" w:rsidRDefault="00047E97" w:rsidP="00BC4E0F">
            <w:pPr>
              <w:spacing w:after="20" w:line="240" w:lineRule="auto"/>
              <w:jc w:val="center"/>
              <w:rPr>
                <w:ins w:id="190" w:author="David Ouyang" w:date="2013-07-28T15:37:00Z"/>
                <w:rFonts w:ascii="Arial" w:eastAsia="Cambria" w:hAnsi="Arial"/>
                <w:sz w:val="20"/>
              </w:rPr>
            </w:pPr>
            <w:ins w:id="191" w:author="David Ouyang" w:date="2013-07-28T15:37:00Z">
              <w:r>
                <w:rPr>
                  <w:rFonts w:ascii="Arial" w:eastAsia="Cambria" w:hAnsi="Arial"/>
                  <w:sz w:val="20"/>
                </w:rPr>
                <w:t>7 (0.3)</w:t>
              </w:r>
            </w:ins>
          </w:p>
        </w:tc>
        <w:tc>
          <w:tcPr>
            <w:tcW w:w="810" w:type="dxa"/>
            <w:gridSpan w:val="2"/>
          </w:tcPr>
          <w:p w:rsidR="00047E97" w:rsidRPr="004904CB" w:rsidRDefault="00047E97" w:rsidP="00BC4E0F">
            <w:pPr>
              <w:tabs>
                <w:tab w:val="left" w:pos="624"/>
                <w:tab w:val="center" w:pos="1242"/>
              </w:tabs>
              <w:spacing w:after="20" w:line="240" w:lineRule="auto"/>
              <w:rPr>
                <w:ins w:id="192" w:author="David Ouyang" w:date="2013-07-28T15:37:00Z"/>
                <w:rFonts w:ascii="Arial" w:eastAsia="Cambria" w:hAnsi="Arial"/>
                <w:sz w:val="20"/>
              </w:rPr>
            </w:pPr>
          </w:p>
        </w:tc>
      </w:tr>
      <w:tr w:rsidR="00047E97" w:rsidRPr="004904CB" w:rsidTr="00BC4E0F">
        <w:trPr>
          <w:ins w:id="193" w:author="David Ouyang" w:date="2013-07-28T15:37:00Z"/>
        </w:trPr>
        <w:tc>
          <w:tcPr>
            <w:tcW w:w="2988" w:type="dxa"/>
            <w:tcBorders>
              <w:top w:val="nil"/>
              <w:bottom w:val="nil"/>
            </w:tcBorders>
          </w:tcPr>
          <w:p w:rsidR="00047E97" w:rsidRPr="004904CB" w:rsidRDefault="00047E97" w:rsidP="00BC4E0F">
            <w:pPr>
              <w:spacing w:after="20" w:line="240" w:lineRule="auto"/>
              <w:rPr>
                <w:ins w:id="194" w:author="David Ouyang" w:date="2013-07-28T15:37:00Z"/>
                <w:rFonts w:ascii="Arial" w:eastAsia="Cambria" w:hAnsi="Arial"/>
                <w:sz w:val="20"/>
              </w:rPr>
            </w:pPr>
            <w:ins w:id="195" w:author="David Ouyang" w:date="2013-07-28T15:37:00Z">
              <w:r>
                <w:rPr>
                  <w:rFonts w:ascii="Arial" w:eastAsia="Cambria" w:hAnsi="Arial"/>
                  <w:sz w:val="20"/>
                </w:rPr>
                <w:t>Other Cardiac Complications</w:t>
              </w:r>
            </w:ins>
          </w:p>
        </w:tc>
        <w:tc>
          <w:tcPr>
            <w:tcW w:w="2070" w:type="dxa"/>
          </w:tcPr>
          <w:p w:rsidR="00047E97" w:rsidRPr="004904CB" w:rsidRDefault="00047E97" w:rsidP="00BC4E0F">
            <w:pPr>
              <w:spacing w:after="20" w:line="240" w:lineRule="auto"/>
              <w:jc w:val="center"/>
              <w:rPr>
                <w:ins w:id="196" w:author="David Ouyang" w:date="2013-07-28T15:37:00Z"/>
                <w:rFonts w:ascii="Arial" w:eastAsia="Cambria" w:hAnsi="Arial"/>
                <w:sz w:val="20"/>
              </w:rPr>
            </w:pPr>
            <w:ins w:id="197" w:author="David Ouyang" w:date="2013-07-28T15:37:00Z">
              <w:r>
                <w:rPr>
                  <w:rFonts w:ascii="Arial" w:eastAsia="Cambria" w:hAnsi="Arial"/>
                  <w:sz w:val="20"/>
                </w:rPr>
                <w:t>456 (11.8)</w:t>
              </w:r>
            </w:ins>
          </w:p>
        </w:tc>
        <w:tc>
          <w:tcPr>
            <w:tcW w:w="1890" w:type="dxa"/>
            <w:gridSpan w:val="2"/>
          </w:tcPr>
          <w:p w:rsidR="00047E97" w:rsidRPr="004904CB" w:rsidRDefault="00047E97" w:rsidP="00BC4E0F">
            <w:pPr>
              <w:spacing w:after="20" w:line="240" w:lineRule="auto"/>
              <w:jc w:val="center"/>
              <w:rPr>
                <w:ins w:id="198" w:author="David Ouyang" w:date="2013-07-28T15:37:00Z"/>
                <w:rFonts w:ascii="Arial" w:eastAsia="Cambria" w:hAnsi="Arial"/>
                <w:sz w:val="20"/>
              </w:rPr>
            </w:pPr>
            <w:ins w:id="199" w:author="David Ouyang" w:date="2013-07-28T15:37:00Z">
              <w:r>
                <w:rPr>
                  <w:rFonts w:ascii="Arial" w:eastAsia="Cambria" w:hAnsi="Arial"/>
                  <w:sz w:val="20"/>
                </w:rPr>
                <w:t>127 (12.0)</w:t>
              </w:r>
            </w:ins>
          </w:p>
        </w:tc>
        <w:tc>
          <w:tcPr>
            <w:tcW w:w="1800" w:type="dxa"/>
            <w:gridSpan w:val="2"/>
          </w:tcPr>
          <w:p w:rsidR="00047E97" w:rsidRPr="004904CB" w:rsidRDefault="00047E97" w:rsidP="00BC4E0F">
            <w:pPr>
              <w:spacing w:after="20" w:line="240" w:lineRule="auto"/>
              <w:jc w:val="center"/>
              <w:rPr>
                <w:ins w:id="200" w:author="David Ouyang" w:date="2013-07-28T15:37:00Z"/>
                <w:rFonts w:ascii="Arial" w:eastAsia="Cambria" w:hAnsi="Arial"/>
                <w:sz w:val="20"/>
              </w:rPr>
            </w:pPr>
            <w:ins w:id="201" w:author="David Ouyang" w:date="2013-07-28T15:37:00Z">
              <w:r>
                <w:rPr>
                  <w:rFonts w:ascii="Arial" w:eastAsia="Cambria" w:hAnsi="Arial"/>
                  <w:sz w:val="20"/>
                </w:rPr>
                <w:t>329 (11.8)</w:t>
              </w:r>
            </w:ins>
          </w:p>
        </w:tc>
        <w:tc>
          <w:tcPr>
            <w:tcW w:w="810" w:type="dxa"/>
            <w:gridSpan w:val="2"/>
          </w:tcPr>
          <w:p w:rsidR="00047E97" w:rsidRPr="004904CB" w:rsidRDefault="00047E97" w:rsidP="00BC4E0F">
            <w:pPr>
              <w:spacing w:after="20" w:line="240" w:lineRule="auto"/>
              <w:jc w:val="center"/>
              <w:rPr>
                <w:ins w:id="202" w:author="David Ouyang" w:date="2013-07-28T15:37:00Z"/>
                <w:rFonts w:ascii="Arial" w:eastAsia="Cambria" w:hAnsi="Arial"/>
                <w:sz w:val="20"/>
              </w:rPr>
            </w:pPr>
          </w:p>
        </w:tc>
      </w:tr>
      <w:tr w:rsidR="00047E97" w:rsidRPr="004904CB" w:rsidTr="00BC4E0F">
        <w:trPr>
          <w:ins w:id="203" w:author="David Ouyang" w:date="2013-07-28T15:37:00Z"/>
        </w:trPr>
        <w:tc>
          <w:tcPr>
            <w:tcW w:w="2988" w:type="dxa"/>
            <w:tcBorders>
              <w:top w:val="nil"/>
              <w:bottom w:val="nil"/>
            </w:tcBorders>
          </w:tcPr>
          <w:p w:rsidR="00047E97" w:rsidRPr="004904CB" w:rsidRDefault="00047E97" w:rsidP="00BC4E0F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ins w:id="204" w:author="David Ouyang" w:date="2013-07-28T15:37:00Z"/>
                <w:rFonts w:ascii="Arial" w:eastAsia="Cambria" w:hAnsi="Arial"/>
                <w:sz w:val="12"/>
              </w:rPr>
            </w:pPr>
            <w:ins w:id="205" w:author="David Ouyang" w:date="2013-07-28T15:37:00Z">
              <w:r>
                <w:rPr>
                  <w:rFonts w:ascii="Arial" w:eastAsia="Cambria" w:hAnsi="Arial"/>
                  <w:sz w:val="20"/>
                </w:rPr>
                <w:t>Pulmonary Complications</w:t>
              </w:r>
            </w:ins>
          </w:p>
        </w:tc>
        <w:tc>
          <w:tcPr>
            <w:tcW w:w="2070" w:type="dxa"/>
          </w:tcPr>
          <w:p w:rsidR="00047E97" w:rsidRPr="004904CB" w:rsidRDefault="00047E97" w:rsidP="00BC4E0F">
            <w:pPr>
              <w:tabs>
                <w:tab w:val="left" w:pos="4000"/>
                <w:tab w:val="center" w:pos="4491"/>
              </w:tabs>
              <w:spacing w:after="20" w:line="240" w:lineRule="auto"/>
              <w:jc w:val="center"/>
              <w:rPr>
                <w:ins w:id="206" w:author="David Ouyang" w:date="2013-07-28T15:37:00Z"/>
                <w:rFonts w:ascii="Arial" w:eastAsia="Cambria" w:hAnsi="Arial"/>
                <w:sz w:val="12"/>
              </w:rPr>
            </w:pPr>
            <w:ins w:id="207" w:author="David Ouyang" w:date="2013-07-28T15:37:00Z">
              <w:r>
                <w:rPr>
                  <w:rFonts w:ascii="Arial" w:eastAsia="Cambria" w:hAnsi="Arial"/>
                  <w:sz w:val="20"/>
                </w:rPr>
                <w:t>239 (6.2)</w:t>
              </w:r>
            </w:ins>
          </w:p>
        </w:tc>
        <w:tc>
          <w:tcPr>
            <w:tcW w:w="1890" w:type="dxa"/>
            <w:gridSpan w:val="2"/>
          </w:tcPr>
          <w:p w:rsidR="00047E97" w:rsidRPr="004904CB" w:rsidRDefault="00047E97" w:rsidP="00BC4E0F">
            <w:pPr>
              <w:spacing w:after="20" w:line="240" w:lineRule="auto"/>
              <w:jc w:val="center"/>
              <w:rPr>
                <w:ins w:id="208" w:author="David Ouyang" w:date="2013-07-28T15:37:00Z"/>
                <w:rFonts w:ascii="Arial" w:eastAsia="Cambria" w:hAnsi="Arial"/>
                <w:sz w:val="20"/>
              </w:rPr>
            </w:pPr>
            <w:ins w:id="209" w:author="David Ouyang" w:date="2013-07-28T15:37:00Z">
              <w:r>
                <w:rPr>
                  <w:rFonts w:ascii="Arial" w:eastAsia="Cambria" w:hAnsi="Arial"/>
                  <w:sz w:val="20"/>
                </w:rPr>
                <w:t>87 (8.2)</w:t>
              </w:r>
            </w:ins>
          </w:p>
        </w:tc>
        <w:tc>
          <w:tcPr>
            <w:tcW w:w="1800" w:type="dxa"/>
            <w:gridSpan w:val="2"/>
          </w:tcPr>
          <w:p w:rsidR="00047E97" w:rsidRPr="004904CB" w:rsidRDefault="00047E97" w:rsidP="00BC4E0F">
            <w:pPr>
              <w:spacing w:after="20" w:line="240" w:lineRule="auto"/>
              <w:jc w:val="center"/>
              <w:rPr>
                <w:ins w:id="210" w:author="David Ouyang" w:date="2013-07-28T15:37:00Z"/>
                <w:rFonts w:ascii="Arial" w:eastAsia="Cambria" w:hAnsi="Arial"/>
                <w:sz w:val="20"/>
              </w:rPr>
            </w:pPr>
            <w:ins w:id="211" w:author="David Ouyang" w:date="2013-07-28T15:37:00Z">
              <w:r>
                <w:rPr>
                  <w:rFonts w:ascii="Arial" w:eastAsia="Cambria" w:hAnsi="Arial"/>
                  <w:sz w:val="20"/>
                </w:rPr>
                <w:t>152 (5.4)</w:t>
              </w:r>
            </w:ins>
          </w:p>
        </w:tc>
        <w:tc>
          <w:tcPr>
            <w:tcW w:w="810" w:type="dxa"/>
            <w:gridSpan w:val="2"/>
          </w:tcPr>
          <w:p w:rsidR="00047E97" w:rsidRPr="004904CB" w:rsidRDefault="00047E97" w:rsidP="00BC4E0F">
            <w:pPr>
              <w:spacing w:after="20" w:line="240" w:lineRule="auto"/>
              <w:jc w:val="center"/>
              <w:rPr>
                <w:ins w:id="212" w:author="David Ouyang" w:date="2013-07-28T15:37:00Z"/>
                <w:rFonts w:ascii="Arial" w:eastAsia="Cambria" w:hAnsi="Arial"/>
                <w:sz w:val="20"/>
              </w:rPr>
            </w:pPr>
          </w:p>
        </w:tc>
      </w:tr>
      <w:tr w:rsidR="00047E97" w:rsidRPr="004904CB" w:rsidTr="00BC4E0F">
        <w:trPr>
          <w:trHeight w:val="70"/>
          <w:ins w:id="213" w:author="David Ouyang" w:date="2013-07-28T15:37:00Z"/>
        </w:trPr>
        <w:tc>
          <w:tcPr>
            <w:tcW w:w="2988" w:type="dxa"/>
          </w:tcPr>
          <w:p w:rsidR="00047E97" w:rsidRPr="00D45BE8" w:rsidRDefault="00047E97" w:rsidP="00BC4E0F">
            <w:pPr>
              <w:spacing w:after="20" w:line="240" w:lineRule="auto"/>
              <w:rPr>
                <w:ins w:id="214" w:author="David Ouyang" w:date="2013-07-28T15:37:00Z"/>
                <w:rFonts w:ascii="Arial" w:eastAsia="Cambria" w:hAnsi="Arial"/>
                <w:sz w:val="4"/>
                <w:szCs w:val="4"/>
              </w:rPr>
            </w:pPr>
            <w:ins w:id="215" w:author="David Ouyang" w:date="2013-07-28T15:37:00Z">
              <w:r w:rsidRPr="00D45BE8">
                <w:rPr>
                  <w:rFonts w:ascii="Arial" w:eastAsia="Cambria" w:hAnsi="Arial"/>
                  <w:sz w:val="4"/>
                  <w:szCs w:val="4"/>
                </w:rPr>
                <w:tab/>
              </w:r>
              <w:r w:rsidRPr="00D45BE8">
                <w:rPr>
                  <w:rFonts w:ascii="Arial" w:eastAsia="Cambria" w:hAnsi="Arial"/>
                  <w:sz w:val="4"/>
                  <w:szCs w:val="4"/>
                </w:rPr>
                <w:tab/>
                <w:t xml:space="preserve">  </w:t>
              </w:r>
            </w:ins>
          </w:p>
        </w:tc>
        <w:tc>
          <w:tcPr>
            <w:tcW w:w="2070" w:type="dxa"/>
          </w:tcPr>
          <w:p w:rsidR="00047E97" w:rsidRPr="00D45BE8" w:rsidRDefault="00047E97" w:rsidP="00BC4E0F">
            <w:pPr>
              <w:spacing w:after="20" w:line="240" w:lineRule="auto"/>
              <w:jc w:val="center"/>
              <w:rPr>
                <w:ins w:id="216" w:author="David Ouyang" w:date="2013-07-28T15:37:00Z"/>
                <w:rFonts w:ascii="Arial" w:eastAsia="Cambria" w:hAnsi="Arial"/>
                <w:sz w:val="4"/>
                <w:szCs w:val="4"/>
              </w:rPr>
            </w:pPr>
          </w:p>
        </w:tc>
        <w:tc>
          <w:tcPr>
            <w:tcW w:w="1890" w:type="dxa"/>
            <w:gridSpan w:val="2"/>
          </w:tcPr>
          <w:p w:rsidR="00047E97" w:rsidRPr="00D45BE8" w:rsidRDefault="00047E97" w:rsidP="00BC4E0F">
            <w:pPr>
              <w:spacing w:after="20" w:line="240" w:lineRule="auto"/>
              <w:jc w:val="center"/>
              <w:rPr>
                <w:ins w:id="217" w:author="David Ouyang" w:date="2013-07-28T15:37:00Z"/>
                <w:rFonts w:ascii="Arial" w:eastAsia="Cambria" w:hAnsi="Arial"/>
                <w:sz w:val="4"/>
                <w:szCs w:val="4"/>
              </w:rPr>
            </w:pPr>
          </w:p>
        </w:tc>
        <w:tc>
          <w:tcPr>
            <w:tcW w:w="1800" w:type="dxa"/>
            <w:gridSpan w:val="2"/>
          </w:tcPr>
          <w:p w:rsidR="00047E97" w:rsidRPr="00D45BE8" w:rsidRDefault="00047E97" w:rsidP="00BC4E0F">
            <w:pPr>
              <w:spacing w:after="20" w:line="240" w:lineRule="auto"/>
              <w:jc w:val="center"/>
              <w:rPr>
                <w:ins w:id="218" w:author="David Ouyang" w:date="2013-07-28T15:37:00Z"/>
                <w:rFonts w:ascii="Arial" w:eastAsia="Cambria" w:hAnsi="Arial"/>
                <w:sz w:val="4"/>
                <w:szCs w:val="4"/>
              </w:rPr>
            </w:pPr>
          </w:p>
        </w:tc>
        <w:tc>
          <w:tcPr>
            <w:tcW w:w="810" w:type="dxa"/>
            <w:gridSpan w:val="2"/>
          </w:tcPr>
          <w:p w:rsidR="00047E97" w:rsidRPr="00D45BE8" w:rsidRDefault="00047E97" w:rsidP="00BC4E0F">
            <w:pPr>
              <w:spacing w:after="20" w:line="240" w:lineRule="auto"/>
              <w:jc w:val="center"/>
              <w:rPr>
                <w:ins w:id="219" w:author="David Ouyang" w:date="2013-07-28T15:37:00Z"/>
                <w:rFonts w:ascii="Arial" w:eastAsia="Cambria" w:hAnsi="Arial"/>
                <w:sz w:val="4"/>
                <w:szCs w:val="4"/>
              </w:rPr>
            </w:pPr>
          </w:p>
        </w:tc>
      </w:tr>
      <w:tr w:rsidR="00047E97" w:rsidRPr="004904CB" w:rsidTr="00BC4E0F">
        <w:trPr>
          <w:ins w:id="220" w:author="David Ouyang" w:date="2013-07-28T15:37:00Z"/>
        </w:trPr>
        <w:tc>
          <w:tcPr>
            <w:tcW w:w="2988" w:type="dxa"/>
          </w:tcPr>
          <w:p w:rsidR="00047E97" w:rsidRPr="004904CB" w:rsidRDefault="00047E97" w:rsidP="00BC4E0F">
            <w:pPr>
              <w:spacing w:after="20" w:line="240" w:lineRule="auto"/>
              <w:rPr>
                <w:ins w:id="221" w:author="David Ouyang" w:date="2013-07-28T15:37:00Z"/>
                <w:rFonts w:ascii="Arial" w:eastAsia="Cambria" w:hAnsi="Arial"/>
                <w:sz w:val="20"/>
              </w:rPr>
            </w:pPr>
            <w:ins w:id="222" w:author="David Ouyang" w:date="2013-07-28T15:37:00Z">
              <w:r>
                <w:rPr>
                  <w:rFonts w:ascii="Arial" w:eastAsia="Cambria" w:hAnsi="Arial"/>
                  <w:sz w:val="20"/>
                </w:rPr>
                <w:t>Other, n (%)</w:t>
              </w:r>
            </w:ins>
          </w:p>
        </w:tc>
        <w:tc>
          <w:tcPr>
            <w:tcW w:w="2070" w:type="dxa"/>
          </w:tcPr>
          <w:p w:rsidR="00047E97" w:rsidRPr="004904CB" w:rsidRDefault="00047E97" w:rsidP="00BC4E0F">
            <w:pPr>
              <w:spacing w:after="20" w:line="240" w:lineRule="auto"/>
              <w:jc w:val="center"/>
              <w:rPr>
                <w:ins w:id="223" w:author="David Ouyang" w:date="2013-07-28T15:37:00Z"/>
                <w:rFonts w:ascii="Arial" w:eastAsia="Cambria" w:hAnsi="Arial"/>
                <w:sz w:val="20"/>
              </w:rPr>
            </w:pPr>
          </w:p>
        </w:tc>
        <w:tc>
          <w:tcPr>
            <w:tcW w:w="1890" w:type="dxa"/>
            <w:gridSpan w:val="2"/>
          </w:tcPr>
          <w:p w:rsidR="00047E97" w:rsidRPr="004904CB" w:rsidRDefault="00047E97" w:rsidP="00BC4E0F">
            <w:pPr>
              <w:spacing w:after="20" w:line="240" w:lineRule="auto"/>
              <w:jc w:val="center"/>
              <w:rPr>
                <w:ins w:id="224" w:author="David Ouyang" w:date="2013-07-28T15:37:00Z"/>
                <w:rFonts w:ascii="Arial" w:eastAsia="Cambria" w:hAnsi="Arial"/>
                <w:sz w:val="20"/>
              </w:rPr>
            </w:pPr>
          </w:p>
        </w:tc>
        <w:tc>
          <w:tcPr>
            <w:tcW w:w="1800" w:type="dxa"/>
            <w:gridSpan w:val="2"/>
          </w:tcPr>
          <w:p w:rsidR="00047E97" w:rsidRPr="004904CB" w:rsidRDefault="00047E97" w:rsidP="00BC4E0F">
            <w:pPr>
              <w:spacing w:after="20" w:line="240" w:lineRule="auto"/>
              <w:jc w:val="center"/>
              <w:rPr>
                <w:ins w:id="225" w:author="David Ouyang" w:date="2013-07-28T15:37:00Z"/>
                <w:rFonts w:ascii="Arial" w:eastAsia="Cambria" w:hAnsi="Arial"/>
                <w:sz w:val="20"/>
              </w:rPr>
            </w:pPr>
          </w:p>
        </w:tc>
        <w:tc>
          <w:tcPr>
            <w:tcW w:w="810" w:type="dxa"/>
            <w:gridSpan w:val="2"/>
          </w:tcPr>
          <w:p w:rsidR="00047E97" w:rsidRPr="004904CB" w:rsidRDefault="00047E97" w:rsidP="00BC4E0F">
            <w:pPr>
              <w:spacing w:after="20" w:line="240" w:lineRule="auto"/>
              <w:jc w:val="center"/>
              <w:rPr>
                <w:ins w:id="226" w:author="David Ouyang" w:date="2013-07-28T15:37:00Z"/>
                <w:rFonts w:ascii="Arial" w:eastAsia="Cambria" w:hAnsi="Arial"/>
                <w:sz w:val="20"/>
              </w:rPr>
            </w:pPr>
          </w:p>
        </w:tc>
      </w:tr>
      <w:tr w:rsidR="00047E97" w:rsidRPr="004904CB" w:rsidTr="00BC4E0F">
        <w:trPr>
          <w:ins w:id="227" w:author="David Ouyang" w:date="2013-07-28T15:37:00Z"/>
        </w:trPr>
        <w:tc>
          <w:tcPr>
            <w:tcW w:w="2988" w:type="dxa"/>
            <w:vMerge w:val="restart"/>
            <w:tcBorders>
              <w:top w:val="nil"/>
              <w:bottom w:val="nil"/>
            </w:tcBorders>
          </w:tcPr>
          <w:p w:rsidR="00047E97" w:rsidRPr="004904CB" w:rsidRDefault="00047E97" w:rsidP="00BC4E0F">
            <w:pPr>
              <w:spacing w:after="20" w:line="240" w:lineRule="auto"/>
              <w:rPr>
                <w:ins w:id="228" w:author="David Ouyang" w:date="2013-07-28T15:37:00Z"/>
                <w:rFonts w:ascii="Arial" w:eastAsia="Cambria" w:hAnsi="Arial"/>
                <w:sz w:val="20"/>
              </w:rPr>
            </w:pPr>
            <w:ins w:id="229" w:author="David Ouyang" w:date="2013-07-28T15:37:00Z">
              <w:r>
                <w:rPr>
                  <w:rFonts w:ascii="Arial" w:eastAsia="Cambria" w:hAnsi="Arial"/>
                  <w:sz w:val="20"/>
                </w:rPr>
                <w:t>Neuropathies</w:t>
              </w:r>
            </w:ins>
          </w:p>
          <w:p w:rsidR="00047E97" w:rsidRPr="004904CB" w:rsidRDefault="00047E97" w:rsidP="00BC4E0F">
            <w:pPr>
              <w:spacing w:after="20" w:line="240" w:lineRule="auto"/>
              <w:rPr>
                <w:ins w:id="230" w:author="David Ouyang" w:date="2013-07-28T15:37:00Z"/>
                <w:rFonts w:ascii="Arial" w:eastAsia="Cambria" w:hAnsi="Arial"/>
                <w:sz w:val="20"/>
              </w:rPr>
            </w:pPr>
            <w:ins w:id="231" w:author="David Ouyang" w:date="2013-07-28T15:37:00Z">
              <w:r>
                <w:rPr>
                  <w:rFonts w:ascii="Arial" w:eastAsia="Cambria" w:hAnsi="Arial"/>
                  <w:sz w:val="20"/>
                </w:rPr>
                <w:t>Visual Impairment</w:t>
              </w:r>
            </w:ins>
          </w:p>
        </w:tc>
        <w:tc>
          <w:tcPr>
            <w:tcW w:w="2070" w:type="dxa"/>
          </w:tcPr>
          <w:p w:rsidR="00047E97" w:rsidRPr="004904CB" w:rsidRDefault="00047E97" w:rsidP="00BC4E0F">
            <w:pPr>
              <w:spacing w:after="20" w:line="240" w:lineRule="auto"/>
              <w:jc w:val="center"/>
              <w:rPr>
                <w:ins w:id="232" w:author="David Ouyang" w:date="2013-07-28T15:37:00Z"/>
                <w:rFonts w:ascii="Arial" w:eastAsia="Cambria" w:hAnsi="Arial"/>
                <w:sz w:val="20"/>
              </w:rPr>
            </w:pPr>
            <w:ins w:id="233" w:author="David Ouyang" w:date="2013-07-28T15:37:00Z">
              <w:r>
                <w:rPr>
                  <w:rFonts w:ascii="Arial" w:eastAsia="Cambria" w:hAnsi="Arial"/>
                  <w:sz w:val="20"/>
                </w:rPr>
                <w:t>51 (1.3)</w:t>
              </w:r>
            </w:ins>
          </w:p>
        </w:tc>
        <w:tc>
          <w:tcPr>
            <w:tcW w:w="1890" w:type="dxa"/>
            <w:gridSpan w:val="2"/>
          </w:tcPr>
          <w:p w:rsidR="00047E97" w:rsidRPr="004904CB" w:rsidRDefault="00047E97" w:rsidP="00BC4E0F">
            <w:pPr>
              <w:spacing w:after="20" w:line="240" w:lineRule="auto"/>
              <w:jc w:val="center"/>
              <w:rPr>
                <w:ins w:id="234" w:author="David Ouyang" w:date="2013-07-28T15:37:00Z"/>
                <w:rFonts w:ascii="Arial" w:eastAsia="Cambria" w:hAnsi="Arial"/>
                <w:sz w:val="20"/>
              </w:rPr>
            </w:pPr>
            <w:ins w:id="235" w:author="David Ouyang" w:date="2013-07-28T15:37:00Z">
              <w:r>
                <w:rPr>
                  <w:rFonts w:ascii="Arial" w:eastAsia="Cambria" w:hAnsi="Arial"/>
                  <w:sz w:val="20"/>
                </w:rPr>
                <w:t>13 (1.2)</w:t>
              </w:r>
            </w:ins>
          </w:p>
        </w:tc>
        <w:tc>
          <w:tcPr>
            <w:tcW w:w="1800" w:type="dxa"/>
            <w:gridSpan w:val="2"/>
          </w:tcPr>
          <w:p w:rsidR="00047E97" w:rsidRPr="004904CB" w:rsidRDefault="00047E97" w:rsidP="00BC4E0F">
            <w:pPr>
              <w:spacing w:after="20" w:line="240" w:lineRule="auto"/>
              <w:jc w:val="center"/>
              <w:rPr>
                <w:ins w:id="236" w:author="David Ouyang" w:date="2013-07-28T15:37:00Z"/>
                <w:rFonts w:ascii="Arial" w:eastAsia="Cambria" w:hAnsi="Arial"/>
                <w:sz w:val="20"/>
              </w:rPr>
            </w:pPr>
            <w:ins w:id="237" w:author="David Ouyang" w:date="2013-07-28T15:37:00Z">
              <w:r>
                <w:rPr>
                  <w:rFonts w:ascii="Arial" w:eastAsia="Cambria" w:hAnsi="Arial"/>
                  <w:sz w:val="20"/>
                </w:rPr>
                <w:t>38 (1.4)</w:t>
              </w:r>
            </w:ins>
          </w:p>
        </w:tc>
        <w:tc>
          <w:tcPr>
            <w:tcW w:w="810" w:type="dxa"/>
            <w:gridSpan w:val="2"/>
          </w:tcPr>
          <w:p w:rsidR="00047E97" w:rsidRPr="004904CB" w:rsidRDefault="00047E97" w:rsidP="00BC4E0F">
            <w:pPr>
              <w:spacing w:after="20" w:line="240" w:lineRule="auto"/>
              <w:jc w:val="center"/>
              <w:rPr>
                <w:ins w:id="238" w:author="David Ouyang" w:date="2013-07-28T15:37:00Z"/>
                <w:rFonts w:ascii="Arial" w:eastAsia="Cambria" w:hAnsi="Arial"/>
                <w:sz w:val="20"/>
              </w:rPr>
            </w:pPr>
            <w:ins w:id="239" w:author="David Ouyang" w:date="2013-07-28T15:37:00Z">
              <w:r>
                <w:rPr>
                  <w:rFonts w:ascii="Arial" w:eastAsia="Cambria" w:hAnsi="Arial"/>
                  <w:sz w:val="20"/>
                </w:rPr>
                <w:t>0.861</w:t>
              </w:r>
            </w:ins>
          </w:p>
        </w:tc>
      </w:tr>
      <w:tr w:rsidR="00047E97" w:rsidRPr="004904CB" w:rsidTr="00BC4E0F">
        <w:trPr>
          <w:ins w:id="240" w:author="David Ouyang" w:date="2013-07-28T15:37:00Z"/>
        </w:trPr>
        <w:tc>
          <w:tcPr>
            <w:tcW w:w="2988" w:type="dxa"/>
            <w:vMerge/>
            <w:tcBorders>
              <w:top w:val="nil"/>
              <w:bottom w:val="nil"/>
            </w:tcBorders>
          </w:tcPr>
          <w:p w:rsidR="00047E97" w:rsidRPr="004904CB" w:rsidRDefault="00047E97" w:rsidP="00BC4E0F">
            <w:pPr>
              <w:spacing w:after="20" w:line="240" w:lineRule="auto"/>
              <w:rPr>
                <w:ins w:id="241" w:author="David Ouyang" w:date="2013-07-28T15:37:00Z"/>
                <w:rFonts w:ascii="Arial" w:eastAsia="Cambria" w:hAnsi="Arial"/>
                <w:sz w:val="20"/>
              </w:rPr>
            </w:pPr>
          </w:p>
        </w:tc>
        <w:tc>
          <w:tcPr>
            <w:tcW w:w="2070" w:type="dxa"/>
          </w:tcPr>
          <w:p w:rsidR="00047E97" w:rsidRPr="004904CB" w:rsidRDefault="00047E97" w:rsidP="00BC4E0F">
            <w:pPr>
              <w:spacing w:after="20" w:line="240" w:lineRule="auto"/>
              <w:jc w:val="center"/>
              <w:rPr>
                <w:ins w:id="242" w:author="David Ouyang" w:date="2013-07-28T15:37:00Z"/>
                <w:rFonts w:ascii="Arial" w:eastAsia="Cambria" w:hAnsi="Arial"/>
                <w:sz w:val="20"/>
              </w:rPr>
            </w:pPr>
            <w:ins w:id="243" w:author="David Ouyang" w:date="2013-07-28T15:37:00Z">
              <w:r>
                <w:rPr>
                  <w:rFonts w:ascii="Arial" w:eastAsia="Cambria" w:hAnsi="Arial"/>
                  <w:sz w:val="20"/>
                </w:rPr>
                <w:t>76 (2.0)</w:t>
              </w:r>
            </w:ins>
          </w:p>
        </w:tc>
        <w:tc>
          <w:tcPr>
            <w:tcW w:w="1890" w:type="dxa"/>
            <w:gridSpan w:val="2"/>
          </w:tcPr>
          <w:p w:rsidR="00047E97" w:rsidRPr="004904CB" w:rsidRDefault="00047E97" w:rsidP="00BC4E0F">
            <w:pPr>
              <w:spacing w:after="20" w:line="240" w:lineRule="auto"/>
              <w:jc w:val="center"/>
              <w:rPr>
                <w:ins w:id="244" w:author="David Ouyang" w:date="2013-07-28T15:37:00Z"/>
                <w:rFonts w:ascii="Arial" w:eastAsia="Cambria" w:hAnsi="Arial"/>
                <w:sz w:val="20"/>
              </w:rPr>
            </w:pPr>
            <w:ins w:id="245" w:author="David Ouyang" w:date="2013-07-28T15:37:00Z">
              <w:r>
                <w:rPr>
                  <w:rFonts w:ascii="Arial" w:eastAsia="Cambria" w:hAnsi="Arial"/>
                  <w:sz w:val="20"/>
                </w:rPr>
                <w:t>20 (1.9)</w:t>
              </w:r>
            </w:ins>
          </w:p>
        </w:tc>
        <w:tc>
          <w:tcPr>
            <w:tcW w:w="1800" w:type="dxa"/>
            <w:gridSpan w:val="2"/>
          </w:tcPr>
          <w:p w:rsidR="00047E97" w:rsidRPr="004904CB" w:rsidRDefault="00047E97" w:rsidP="00BC4E0F">
            <w:pPr>
              <w:spacing w:after="20" w:line="240" w:lineRule="auto"/>
              <w:jc w:val="center"/>
              <w:rPr>
                <w:ins w:id="246" w:author="David Ouyang" w:date="2013-07-28T15:37:00Z"/>
                <w:rFonts w:ascii="Arial" w:eastAsia="Cambria" w:hAnsi="Arial"/>
                <w:sz w:val="20"/>
              </w:rPr>
            </w:pPr>
            <w:ins w:id="247" w:author="David Ouyang" w:date="2013-07-28T15:37:00Z">
              <w:r>
                <w:rPr>
                  <w:rFonts w:ascii="Arial" w:eastAsia="Cambria" w:hAnsi="Arial"/>
                  <w:sz w:val="20"/>
                </w:rPr>
                <w:t>56 (2.0)</w:t>
              </w:r>
            </w:ins>
          </w:p>
        </w:tc>
        <w:tc>
          <w:tcPr>
            <w:tcW w:w="810" w:type="dxa"/>
            <w:gridSpan w:val="2"/>
          </w:tcPr>
          <w:p w:rsidR="00047E97" w:rsidRPr="004904CB" w:rsidRDefault="00047E97" w:rsidP="00BC4E0F">
            <w:pPr>
              <w:spacing w:after="20" w:line="240" w:lineRule="auto"/>
              <w:jc w:val="center"/>
              <w:rPr>
                <w:ins w:id="248" w:author="David Ouyang" w:date="2013-07-28T15:37:00Z"/>
                <w:rFonts w:ascii="Arial" w:eastAsia="Cambria" w:hAnsi="Arial"/>
                <w:sz w:val="20"/>
              </w:rPr>
            </w:pPr>
            <w:ins w:id="249" w:author="David Ouyang" w:date="2013-07-28T15:37:00Z">
              <w:r>
                <w:rPr>
                  <w:rFonts w:ascii="Arial" w:eastAsia="Cambria" w:hAnsi="Arial"/>
                  <w:sz w:val="20"/>
                </w:rPr>
                <w:t>0.908</w:t>
              </w:r>
            </w:ins>
          </w:p>
        </w:tc>
      </w:tr>
      <w:tr w:rsidR="00047E97" w:rsidRPr="004904CB" w:rsidTr="00BC4E0F">
        <w:trPr>
          <w:ins w:id="250" w:author="David Ouyang" w:date="2013-07-28T15:37:00Z"/>
        </w:trPr>
        <w:tc>
          <w:tcPr>
            <w:tcW w:w="2988" w:type="dxa"/>
            <w:tcBorders>
              <w:top w:val="nil"/>
              <w:bottom w:val="nil"/>
            </w:tcBorders>
          </w:tcPr>
          <w:p w:rsidR="00047E97" w:rsidRPr="004904CB" w:rsidRDefault="00047E97" w:rsidP="00BC4E0F">
            <w:pPr>
              <w:spacing w:after="20" w:line="240" w:lineRule="auto"/>
              <w:rPr>
                <w:ins w:id="251" w:author="David Ouyang" w:date="2013-07-28T15:37:00Z"/>
                <w:rFonts w:ascii="Arial" w:eastAsia="Cambria" w:hAnsi="Arial"/>
                <w:sz w:val="20"/>
              </w:rPr>
            </w:pPr>
            <w:ins w:id="252" w:author="David Ouyang" w:date="2013-07-28T15:37:00Z">
              <w:r>
                <w:rPr>
                  <w:rFonts w:ascii="Arial" w:eastAsia="Cambria" w:hAnsi="Arial"/>
                  <w:sz w:val="20"/>
                </w:rPr>
                <w:t>Hemorrhage</w:t>
              </w:r>
            </w:ins>
          </w:p>
        </w:tc>
        <w:tc>
          <w:tcPr>
            <w:tcW w:w="2070" w:type="dxa"/>
          </w:tcPr>
          <w:p w:rsidR="00047E97" w:rsidRPr="004904CB" w:rsidRDefault="00047E97" w:rsidP="00BC4E0F">
            <w:pPr>
              <w:spacing w:after="20" w:line="240" w:lineRule="auto"/>
              <w:jc w:val="center"/>
              <w:rPr>
                <w:ins w:id="253" w:author="David Ouyang" w:date="2013-07-28T15:37:00Z"/>
                <w:rFonts w:ascii="Arial" w:eastAsia="Cambria" w:hAnsi="Arial"/>
                <w:sz w:val="20"/>
              </w:rPr>
            </w:pPr>
            <w:ins w:id="254" w:author="David Ouyang" w:date="2013-07-28T15:37:00Z">
              <w:r>
                <w:rPr>
                  <w:rFonts w:ascii="Arial" w:eastAsia="Cambria" w:hAnsi="Arial"/>
                  <w:sz w:val="20"/>
                </w:rPr>
                <w:t>46 (1.2)</w:t>
              </w:r>
            </w:ins>
          </w:p>
        </w:tc>
        <w:tc>
          <w:tcPr>
            <w:tcW w:w="1890" w:type="dxa"/>
            <w:gridSpan w:val="2"/>
          </w:tcPr>
          <w:p w:rsidR="00047E97" w:rsidRPr="004904CB" w:rsidRDefault="00047E97" w:rsidP="00BC4E0F">
            <w:pPr>
              <w:spacing w:after="20" w:line="240" w:lineRule="auto"/>
              <w:jc w:val="center"/>
              <w:rPr>
                <w:ins w:id="255" w:author="David Ouyang" w:date="2013-07-28T15:37:00Z"/>
                <w:rFonts w:ascii="Arial" w:eastAsia="Cambria" w:hAnsi="Arial"/>
                <w:sz w:val="20"/>
              </w:rPr>
            </w:pPr>
            <w:ins w:id="256" w:author="David Ouyang" w:date="2013-07-28T15:37:00Z">
              <w:r>
                <w:rPr>
                  <w:rFonts w:ascii="Arial" w:eastAsia="Cambria" w:hAnsi="Arial"/>
                  <w:sz w:val="20"/>
                </w:rPr>
                <w:t>12 (1.1)</w:t>
              </w:r>
            </w:ins>
          </w:p>
        </w:tc>
        <w:tc>
          <w:tcPr>
            <w:tcW w:w="1800" w:type="dxa"/>
            <w:gridSpan w:val="2"/>
          </w:tcPr>
          <w:p w:rsidR="00047E97" w:rsidRPr="004904CB" w:rsidRDefault="00047E97" w:rsidP="00BC4E0F">
            <w:pPr>
              <w:spacing w:after="20" w:line="240" w:lineRule="auto"/>
              <w:jc w:val="center"/>
              <w:rPr>
                <w:ins w:id="257" w:author="David Ouyang" w:date="2013-07-28T15:37:00Z"/>
                <w:rFonts w:ascii="Arial" w:eastAsia="Cambria" w:hAnsi="Arial"/>
                <w:sz w:val="20"/>
              </w:rPr>
            </w:pPr>
            <w:ins w:id="258" w:author="David Ouyang" w:date="2013-07-28T15:37:00Z">
              <w:r>
                <w:rPr>
                  <w:rFonts w:ascii="Arial" w:eastAsia="Cambria" w:hAnsi="Arial"/>
                  <w:sz w:val="20"/>
                </w:rPr>
                <w:t>34 (1.2)</w:t>
              </w:r>
            </w:ins>
          </w:p>
        </w:tc>
        <w:tc>
          <w:tcPr>
            <w:tcW w:w="810" w:type="dxa"/>
            <w:gridSpan w:val="2"/>
          </w:tcPr>
          <w:p w:rsidR="00047E97" w:rsidRPr="004904CB" w:rsidRDefault="00047E97" w:rsidP="00BC4E0F">
            <w:pPr>
              <w:spacing w:after="20" w:line="240" w:lineRule="auto"/>
              <w:jc w:val="center"/>
              <w:rPr>
                <w:ins w:id="259" w:author="David Ouyang" w:date="2013-07-28T15:37:00Z"/>
                <w:rFonts w:ascii="Arial" w:eastAsia="Cambria" w:hAnsi="Arial"/>
                <w:sz w:val="20"/>
              </w:rPr>
            </w:pPr>
            <w:ins w:id="260" w:author="David Ouyang" w:date="2013-07-28T15:37:00Z">
              <w:r>
                <w:rPr>
                  <w:rFonts w:ascii="Arial" w:eastAsia="Cambria" w:hAnsi="Arial"/>
                  <w:sz w:val="20"/>
                </w:rPr>
                <w:t>0.953</w:t>
              </w:r>
            </w:ins>
          </w:p>
        </w:tc>
      </w:tr>
      <w:tr w:rsidR="00047E97" w:rsidRPr="004904CB" w:rsidTr="00BC4E0F">
        <w:trPr>
          <w:ins w:id="261" w:author="David Ouyang" w:date="2013-07-28T15:37:00Z"/>
        </w:trPr>
        <w:tc>
          <w:tcPr>
            <w:tcW w:w="2988" w:type="dxa"/>
            <w:tcBorders>
              <w:top w:val="nil"/>
              <w:bottom w:val="nil"/>
            </w:tcBorders>
          </w:tcPr>
          <w:p w:rsidR="00047E97" w:rsidRDefault="00047E97" w:rsidP="00BC4E0F">
            <w:pPr>
              <w:spacing w:after="20" w:line="240" w:lineRule="auto"/>
              <w:rPr>
                <w:ins w:id="262" w:author="David Ouyang" w:date="2013-07-28T15:37:00Z"/>
                <w:rFonts w:ascii="Arial" w:eastAsia="Cambria" w:hAnsi="Arial"/>
                <w:sz w:val="20"/>
              </w:rPr>
            </w:pPr>
            <w:ins w:id="263" w:author="David Ouyang" w:date="2013-07-28T15:37:00Z">
              <w:r>
                <w:rPr>
                  <w:rFonts w:ascii="Arial" w:eastAsia="Cambria" w:hAnsi="Arial"/>
                  <w:sz w:val="20"/>
                </w:rPr>
                <w:t>Electrolyte Abnormalities</w:t>
              </w:r>
            </w:ins>
          </w:p>
        </w:tc>
        <w:tc>
          <w:tcPr>
            <w:tcW w:w="2070" w:type="dxa"/>
          </w:tcPr>
          <w:p w:rsidR="00047E97" w:rsidRDefault="00047E97" w:rsidP="00BC4E0F">
            <w:pPr>
              <w:spacing w:after="20" w:line="240" w:lineRule="auto"/>
              <w:jc w:val="center"/>
              <w:rPr>
                <w:ins w:id="264" w:author="David Ouyang" w:date="2013-07-28T15:37:00Z"/>
                <w:rFonts w:ascii="Arial" w:eastAsia="Cambria" w:hAnsi="Arial"/>
                <w:sz w:val="20"/>
              </w:rPr>
            </w:pPr>
            <w:ins w:id="265" w:author="David Ouyang" w:date="2013-07-28T15:37:00Z">
              <w:r>
                <w:rPr>
                  <w:rFonts w:ascii="Arial" w:eastAsia="Cambria" w:hAnsi="Arial"/>
                  <w:sz w:val="20"/>
                </w:rPr>
                <w:t>312 (8.1)</w:t>
              </w:r>
            </w:ins>
          </w:p>
        </w:tc>
        <w:tc>
          <w:tcPr>
            <w:tcW w:w="1890" w:type="dxa"/>
            <w:gridSpan w:val="2"/>
          </w:tcPr>
          <w:p w:rsidR="00047E97" w:rsidRPr="004904CB" w:rsidRDefault="00047E97" w:rsidP="00BC4E0F">
            <w:pPr>
              <w:spacing w:after="20" w:line="240" w:lineRule="auto"/>
              <w:jc w:val="center"/>
              <w:rPr>
                <w:ins w:id="266" w:author="David Ouyang" w:date="2013-07-28T15:37:00Z"/>
                <w:rFonts w:ascii="Arial" w:eastAsia="Cambria" w:hAnsi="Arial"/>
                <w:sz w:val="20"/>
              </w:rPr>
            </w:pPr>
            <w:ins w:id="267" w:author="David Ouyang" w:date="2013-07-28T15:37:00Z">
              <w:r>
                <w:rPr>
                  <w:rFonts w:ascii="Arial" w:eastAsia="Cambria" w:hAnsi="Arial"/>
                  <w:sz w:val="20"/>
                </w:rPr>
                <w:t>110 (10.4)</w:t>
              </w:r>
            </w:ins>
          </w:p>
        </w:tc>
        <w:tc>
          <w:tcPr>
            <w:tcW w:w="1800" w:type="dxa"/>
            <w:gridSpan w:val="2"/>
          </w:tcPr>
          <w:p w:rsidR="00047E97" w:rsidRPr="004904CB" w:rsidRDefault="00047E97" w:rsidP="00BC4E0F">
            <w:pPr>
              <w:spacing w:after="20" w:line="240" w:lineRule="auto"/>
              <w:jc w:val="center"/>
              <w:rPr>
                <w:ins w:id="268" w:author="David Ouyang" w:date="2013-07-28T15:37:00Z"/>
                <w:rFonts w:ascii="Arial" w:eastAsia="Cambria" w:hAnsi="Arial"/>
                <w:sz w:val="20"/>
              </w:rPr>
            </w:pPr>
            <w:ins w:id="269" w:author="David Ouyang" w:date="2013-07-28T15:37:00Z">
              <w:r>
                <w:rPr>
                  <w:rFonts w:ascii="Arial" w:eastAsia="Cambria" w:hAnsi="Arial"/>
                  <w:sz w:val="20"/>
                </w:rPr>
                <w:t>202 (7.2)</w:t>
              </w:r>
            </w:ins>
          </w:p>
        </w:tc>
        <w:tc>
          <w:tcPr>
            <w:tcW w:w="810" w:type="dxa"/>
            <w:gridSpan w:val="2"/>
          </w:tcPr>
          <w:p w:rsidR="00047E97" w:rsidRPr="006D2F2B" w:rsidRDefault="00047E97" w:rsidP="00BC4E0F">
            <w:pPr>
              <w:spacing w:after="20" w:line="240" w:lineRule="auto"/>
              <w:jc w:val="center"/>
              <w:rPr>
                <w:ins w:id="270" w:author="David Ouyang" w:date="2013-07-28T15:37:00Z"/>
                <w:rFonts w:ascii="Arial" w:eastAsia="Cambria" w:hAnsi="Arial"/>
                <w:sz w:val="20"/>
                <w:vertAlign w:val="superscript"/>
              </w:rPr>
            </w:pPr>
            <w:ins w:id="271" w:author="David Ouyang" w:date="2013-07-28T15:37:00Z">
              <w:r>
                <w:rPr>
                  <w:rFonts w:ascii="Arial" w:eastAsia="Cambria" w:hAnsi="Arial"/>
                  <w:sz w:val="20"/>
                </w:rPr>
                <w:t>0.002</w:t>
              </w:r>
              <w:r>
                <w:rPr>
                  <w:rFonts w:ascii="Arial" w:eastAsia="Cambria" w:hAnsi="Arial"/>
                  <w:sz w:val="20"/>
                  <w:vertAlign w:val="superscript"/>
                </w:rPr>
                <w:t>b</w:t>
              </w:r>
            </w:ins>
          </w:p>
        </w:tc>
      </w:tr>
      <w:tr w:rsidR="00047E97" w:rsidRPr="00D45BE8" w:rsidTr="00BC4E0F">
        <w:trPr>
          <w:ins w:id="272" w:author="David Ouyang" w:date="2013-07-28T15:37:00Z"/>
        </w:trPr>
        <w:tc>
          <w:tcPr>
            <w:tcW w:w="2988" w:type="dxa"/>
            <w:tcBorders>
              <w:bottom w:val="single" w:sz="4" w:space="0" w:color="auto"/>
            </w:tcBorders>
          </w:tcPr>
          <w:p w:rsidR="00047E97" w:rsidRPr="00D45BE8" w:rsidRDefault="00047E97" w:rsidP="00BC4E0F">
            <w:pPr>
              <w:spacing w:after="20" w:line="240" w:lineRule="auto"/>
              <w:rPr>
                <w:ins w:id="273" w:author="David Ouyang" w:date="2013-07-28T15:37:00Z"/>
                <w:rFonts w:ascii="Arial" w:eastAsia="Cambria" w:hAnsi="Arial"/>
                <w:sz w:val="4"/>
                <w:szCs w:val="4"/>
              </w:rPr>
            </w:pPr>
            <w:ins w:id="274" w:author="David Ouyang" w:date="2013-07-28T15:37:00Z">
              <w:r w:rsidRPr="00D45BE8">
                <w:rPr>
                  <w:rFonts w:ascii="Arial" w:eastAsia="Cambria" w:hAnsi="Arial"/>
                  <w:sz w:val="4"/>
                  <w:szCs w:val="4"/>
                </w:rPr>
                <w:tab/>
              </w:r>
              <w:r w:rsidRPr="00D45BE8">
                <w:rPr>
                  <w:rFonts w:ascii="Arial" w:eastAsia="Cambria" w:hAnsi="Arial"/>
                  <w:sz w:val="4"/>
                  <w:szCs w:val="4"/>
                </w:rPr>
                <w:tab/>
                <w:t xml:space="preserve">  </w:t>
              </w:r>
            </w:ins>
          </w:p>
        </w:tc>
        <w:tc>
          <w:tcPr>
            <w:tcW w:w="2070" w:type="dxa"/>
            <w:tcBorders>
              <w:bottom w:val="single" w:sz="4" w:space="0" w:color="auto"/>
            </w:tcBorders>
          </w:tcPr>
          <w:p w:rsidR="00047E97" w:rsidRPr="00D45BE8" w:rsidRDefault="00047E97" w:rsidP="00BC4E0F">
            <w:pPr>
              <w:spacing w:after="20" w:line="240" w:lineRule="auto"/>
              <w:jc w:val="center"/>
              <w:rPr>
                <w:ins w:id="275" w:author="David Ouyang" w:date="2013-07-28T15:37:00Z"/>
                <w:rFonts w:ascii="Arial" w:eastAsia="Cambria" w:hAnsi="Arial"/>
                <w:sz w:val="4"/>
                <w:szCs w:val="4"/>
              </w:rPr>
            </w:pP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:rsidR="00047E97" w:rsidRPr="00D45BE8" w:rsidRDefault="00047E97" w:rsidP="00BC4E0F">
            <w:pPr>
              <w:spacing w:after="20" w:line="240" w:lineRule="auto"/>
              <w:jc w:val="center"/>
              <w:rPr>
                <w:ins w:id="276" w:author="David Ouyang" w:date="2013-07-28T15:37:00Z"/>
                <w:rFonts w:ascii="Arial" w:eastAsia="Cambria" w:hAnsi="Arial"/>
                <w:sz w:val="4"/>
                <w:szCs w:val="4"/>
              </w:rPr>
            </w:pPr>
          </w:p>
        </w:tc>
        <w:tc>
          <w:tcPr>
            <w:tcW w:w="1890" w:type="dxa"/>
            <w:gridSpan w:val="3"/>
            <w:tcBorders>
              <w:bottom w:val="single" w:sz="4" w:space="0" w:color="auto"/>
            </w:tcBorders>
          </w:tcPr>
          <w:p w:rsidR="00047E97" w:rsidRPr="00D45BE8" w:rsidRDefault="00047E97" w:rsidP="00BC4E0F">
            <w:pPr>
              <w:spacing w:after="20" w:line="240" w:lineRule="auto"/>
              <w:jc w:val="center"/>
              <w:rPr>
                <w:ins w:id="277" w:author="David Ouyang" w:date="2013-07-28T15:37:00Z"/>
                <w:rFonts w:ascii="Arial" w:eastAsia="Cambria" w:hAnsi="Arial"/>
                <w:sz w:val="4"/>
                <w:szCs w:val="4"/>
              </w:rPr>
            </w:pPr>
          </w:p>
        </w:tc>
        <w:tc>
          <w:tcPr>
            <w:tcW w:w="810" w:type="dxa"/>
            <w:gridSpan w:val="2"/>
            <w:tcBorders>
              <w:bottom w:val="single" w:sz="4" w:space="0" w:color="auto"/>
            </w:tcBorders>
          </w:tcPr>
          <w:p w:rsidR="00047E97" w:rsidRPr="00D45BE8" w:rsidRDefault="00047E97" w:rsidP="00BC4E0F">
            <w:pPr>
              <w:spacing w:after="20" w:line="240" w:lineRule="auto"/>
              <w:jc w:val="center"/>
              <w:rPr>
                <w:ins w:id="278" w:author="David Ouyang" w:date="2013-07-28T15:37:00Z"/>
                <w:rFonts w:ascii="Arial" w:eastAsia="Cambria" w:hAnsi="Arial"/>
                <w:sz w:val="4"/>
                <w:szCs w:val="4"/>
              </w:rPr>
            </w:pPr>
          </w:p>
        </w:tc>
      </w:tr>
      <w:tr w:rsidR="00047E97" w:rsidRPr="004904CB" w:rsidTr="00BC4E0F">
        <w:trPr>
          <w:ins w:id="279" w:author="David Ouyang" w:date="2013-07-28T15:37:00Z"/>
        </w:trPr>
        <w:tc>
          <w:tcPr>
            <w:tcW w:w="2988" w:type="dxa"/>
            <w:tcBorders>
              <w:top w:val="single" w:sz="4" w:space="0" w:color="auto"/>
              <w:bottom w:val="single" w:sz="4" w:space="0" w:color="auto"/>
            </w:tcBorders>
          </w:tcPr>
          <w:p w:rsidR="00047E97" w:rsidRPr="00D45BE8" w:rsidRDefault="00047E97" w:rsidP="00BC4E0F">
            <w:pPr>
              <w:spacing w:after="20" w:line="240" w:lineRule="auto"/>
              <w:rPr>
                <w:ins w:id="280" w:author="David Ouyang" w:date="2013-07-28T15:37:00Z"/>
                <w:rFonts w:ascii="Arial" w:eastAsia="Cambria" w:hAnsi="Arial"/>
                <w:b/>
                <w:sz w:val="20"/>
              </w:rPr>
            </w:pPr>
            <w:ins w:id="281" w:author="David Ouyang" w:date="2013-07-28T15:37:00Z">
              <w:r>
                <w:rPr>
                  <w:rFonts w:ascii="Arial" w:eastAsia="Cambria" w:hAnsi="Arial"/>
                  <w:b/>
                  <w:sz w:val="20"/>
                </w:rPr>
                <w:t>Total Complications</w:t>
              </w:r>
            </w:ins>
          </w:p>
        </w:tc>
        <w:tc>
          <w:tcPr>
            <w:tcW w:w="2070" w:type="dxa"/>
          </w:tcPr>
          <w:p w:rsidR="00047E97" w:rsidRPr="004904CB" w:rsidRDefault="00047E97" w:rsidP="00BC4E0F">
            <w:pPr>
              <w:spacing w:after="20" w:line="240" w:lineRule="auto"/>
              <w:jc w:val="center"/>
              <w:rPr>
                <w:ins w:id="282" w:author="David Ouyang" w:date="2013-07-28T15:37:00Z"/>
                <w:rFonts w:ascii="Arial" w:eastAsia="Cambria" w:hAnsi="Arial"/>
                <w:sz w:val="20"/>
              </w:rPr>
            </w:pPr>
            <w:ins w:id="283" w:author="David Ouyang" w:date="2013-07-28T15:37:00Z">
              <w:r>
                <w:rPr>
                  <w:rFonts w:ascii="Arial" w:eastAsia="Cambria" w:hAnsi="Arial"/>
                  <w:b/>
                  <w:sz w:val="20"/>
                </w:rPr>
                <w:t>1392</w:t>
              </w:r>
              <w:r w:rsidRPr="00744EE3">
                <w:rPr>
                  <w:rFonts w:ascii="Arial" w:eastAsia="Cambria" w:hAnsi="Arial"/>
                  <w:b/>
                  <w:sz w:val="20"/>
                </w:rPr>
                <w:t xml:space="preserve"> (</w:t>
              </w:r>
              <w:r>
                <w:rPr>
                  <w:rFonts w:ascii="Arial" w:eastAsia="Cambria" w:hAnsi="Arial"/>
                  <w:b/>
                  <w:sz w:val="20"/>
                </w:rPr>
                <w:t>36.9</w:t>
              </w:r>
              <w:r w:rsidRPr="00744EE3">
                <w:rPr>
                  <w:rFonts w:ascii="Arial" w:eastAsia="Cambria" w:hAnsi="Arial"/>
                  <w:b/>
                  <w:sz w:val="20"/>
                </w:rPr>
                <w:t>)</w:t>
              </w:r>
            </w:ins>
          </w:p>
        </w:tc>
        <w:tc>
          <w:tcPr>
            <w:tcW w:w="1890" w:type="dxa"/>
            <w:gridSpan w:val="2"/>
          </w:tcPr>
          <w:p w:rsidR="00047E97" w:rsidRPr="004904CB" w:rsidRDefault="00047E97" w:rsidP="00BC4E0F">
            <w:pPr>
              <w:spacing w:after="20" w:line="240" w:lineRule="auto"/>
              <w:jc w:val="center"/>
              <w:rPr>
                <w:ins w:id="284" w:author="David Ouyang" w:date="2013-07-28T15:37:00Z"/>
                <w:rFonts w:ascii="Arial" w:eastAsia="Cambria" w:hAnsi="Arial"/>
                <w:sz w:val="20"/>
              </w:rPr>
            </w:pPr>
            <w:ins w:id="285" w:author="David Ouyang" w:date="2013-07-28T15:37:00Z">
              <w:r>
                <w:rPr>
                  <w:rFonts w:ascii="Arial" w:eastAsia="Cambria" w:hAnsi="Arial"/>
                  <w:sz w:val="20"/>
                </w:rPr>
                <w:t xml:space="preserve"> 424 (40.0)</w:t>
              </w:r>
            </w:ins>
          </w:p>
        </w:tc>
        <w:tc>
          <w:tcPr>
            <w:tcW w:w="1800" w:type="dxa"/>
            <w:gridSpan w:val="2"/>
          </w:tcPr>
          <w:p w:rsidR="00047E97" w:rsidRPr="004904CB" w:rsidRDefault="00047E97" w:rsidP="00BC4E0F">
            <w:pPr>
              <w:spacing w:after="20" w:line="240" w:lineRule="auto"/>
              <w:rPr>
                <w:ins w:id="286" w:author="David Ouyang" w:date="2013-07-28T15:37:00Z"/>
                <w:rFonts w:ascii="Arial" w:eastAsia="Cambria" w:hAnsi="Arial"/>
                <w:sz w:val="20"/>
              </w:rPr>
            </w:pPr>
            <w:ins w:id="287" w:author="David Ouyang" w:date="2013-07-28T15:37:00Z">
              <w:r>
                <w:rPr>
                  <w:rFonts w:ascii="Arial" w:eastAsia="Cambria" w:hAnsi="Arial"/>
                  <w:sz w:val="20"/>
                </w:rPr>
                <w:t xml:space="preserve">       998 (35.8)  </w:t>
              </w:r>
            </w:ins>
          </w:p>
        </w:tc>
        <w:tc>
          <w:tcPr>
            <w:tcW w:w="810" w:type="dxa"/>
            <w:gridSpan w:val="2"/>
          </w:tcPr>
          <w:p w:rsidR="00047E97" w:rsidRPr="006D2F2B" w:rsidRDefault="00047E97" w:rsidP="00BC4E0F">
            <w:pPr>
              <w:spacing w:after="20" w:line="240" w:lineRule="auto"/>
              <w:jc w:val="center"/>
              <w:rPr>
                <w:ins w:id="288" w:author="David Ouyang" w:date="2013-07-28T15:37:00Z"/>
                <w:rFonts w:ascii="Arial" w:eastAsia="Cambria" w:hAnsi="Arial"/>
                <w:sz w:val="20"/>
                <w:vertAlign w:val="superscript"/>
              </w:rPr>
            </w:pPr>
            <w:ins w:id="289" w:author="David Ouyang" w:date="2013-07-28T15:37:00Z">
              <w:r>
                <w:rPr>
                  <w:rFonts w:ascii="Arial" w:eastAsia="Cambria" w:hAnsi="Arial"/>
                  <w:sz w:val="20"/>
                </w:rPr>
                <w:t>0.018</w:t>
              </w:r>
              <w:r>
                <w:rPr>
                  <w:rFonts w:ascii="Arial" w:eastAsia="Cambria" w:hAnsi="Arial"/>
                  <w:sz w:val="20"/>
                  <w:vertAlign w:val="superscript"/>
                </w:rPr>
                <w:t>b</w:t>
              </w:r>
            </w:ins>
          </w:p>
        </w:tc>
      </w:tr>
      <w:tr w:rsidR="00047E97" w:rsidRPr="004904CB" w:rsidTr="00BC4E0F">
        <w:trPr>
          <w:ins w:id="290" w:author="David Ouyang" w:date="2013-07-28T15:37:00Z"/>
        </w:trPr>
        <w:tc>
          <w:tcPr>
            <w:tcW w:w="9558" w:type="dxa"/>
            <w:gridSpan w:val="8"/>
            <w:tcBorders>
              <w:top w:val="single" w:sz="4" w:space="0" w:color="auto"/>
              <w:bottom w:val="single" w:sz="24" w:space="0" w:color="auto"/>
            </w:tcBorders>
          </w:tcPr>
          <w:p w:rsidR="00047E97" w:rsidRPr="00B770D7" w:rsidRDefault="00047E97" w:rsidP="00BC4E0F">
            <w:pPr>
              <w:spacing w:after="20" w:line="240" w:lineRule="auto"/>
              <w:rPr>
                <w:ins w:id="291" w:author="David Ouyang" w:date="2013-07-28T15:37:00Z"/>
                <w:rFonts w:ascii="Arial" w:eastAsia="Cambria" w:hAnsi="Arial"/>
                <w:sz w:val="16"/>
                <w:szCs w:val="16"/>
              </w:rPr>
            </w:pPr>
            <w:proofErr w:type="spellStart"/>
            <w:proofErr w:type="gramStart"/>
            <w:ins w:id="292" w:author="David Ouyang" w:date="2013-07-28T15:37:00Z">
              <w:r w:rsidRPr="00B770D7">
                <w:rPr>
                  <w:rFonts w:ascii="Arial" w:eastAsia="Cambria" w:hAnsi="Arial"/>
                  <w:sz w:val="16"/>
                  <w:szCs w:val="16"/>
                  <w:vertAlign w:val="superscript"/>
                </w:rPr>
                <w:t>a</w:t>
              </w:r>
              <w:r w:rsidRPr="00B770D7">
                <w:rPr>
                  <w:rFonts w:ascii="Arial" w:eastAsia="Cambria" w:hAnsi="Arial"/>
                  <w:sz w:val="16"/>
                  <w:szCs w:val="16"/>
                </w:rPr>
                <w:t>Chi</w:t>
              </w:r>
              <w:proofErr w:type="spellEnd"/>
              <w:proofErr w:type="gramEnd"/>
              <w:r w:rsidRPr="00B770D7">
                <w:rPr>
                  <w:rFonts w:ascii="Arial" w:eastAsia="Cambria" w:hAnsi="Arial"/>
                  <w:sz w:val="16"/>
                  <w:szCs w:val="16"/>
                </w:rPr>
                <w:t xml:space="preserve"> Square Test Comparing High-Volume and Low-Volume Centers. </w:t>
              </w:r>
              <w:r w:rsidRPr="00B770D7">
                <w:rPr>
                  <w:rFonts w:ascii="Arial" w:eastAsia="Cambria" w:hAnsi="Arial"/>
                  <w:sz w:val="16"/>
                  <w:szCs w:val="16"/>
                  <w:vertAlign w:val="superscript"/>
                </w:rPr>
                <w:t xml:space="preserve">b </w:t>
              </w:r>
              <w:r w:rsidRPr="00B770D7">
                <w:rPr>
                  <w:rFonts w:ascii="Arial" w:eastAsia="Cambria" w:hAnsi="Arial"/>
                  <w:sz w:val="16"/>
                  <w:szCs w:val="16"/>
                </w:rPr>
                <w:t>P &lt; 0.05</w:t>
              </w:r>
            </w:ins>
          </w:p>
        </w:tc>
      </w:tr>
    </w:tbl>
    <w:p w:rsidR="00047E97" w:rsidRDefault="00047E97" w:rsidP="00047E97">
      <w:pPr>
        <w:rPr>
          <w:ins w:id="293" w:author="David Ouyang" w:date="2013-07-28T15:37:00Z"/>
        </w:rPr>
      </w:pPr>
    </w:p>
    <w:p w:rsidR="00047E97" w:rsidRDefault="00047E97" w:rsidP="003A15ED">
      <w:pPr>
        <w:spacing w:line="240" w:lineRule="auto"/>
        <w:rPr>
          <w:ins w:id="294" w:author="Sue Yom" w:date="2013-07-27T16:12:00Z"/>
        </w:rPr>
      </w:pPr>
    </w:p>
    <w:p w:rsidR="003C2F71" w:rsidRDefault="003C2F71" w:rsidP="003A15ED">
      <w:pPr>
        <w:spacing w:line="240" w:lineRule="auto"/>
        <w:rPr>
          <w:ins w:id="295" w:author="Sue Yom" w:date="2013-07-27T16:12:00Z"/>
        </w:rPr>
      </w:pPr>
      <w:ins w:id="296" w:author="Sue Yom" w:date="2013-07-27T16:12:00Z">
        <w:r>
          <w:t xml:space="preserve">What was the average hospital stay for high risk cases versus lower risk cases? </w:t>
        </w:r>
        <w:proofErr w:type="gramStart"/>
        <w:r>
          <w:t>For high volume versus low or intermediate volume hospitals?</w:t>
        </w:r>
        <w:proofErr w:type="gramEnd"/>
      </w:ins>
    </w:p>
    <w:p w:rsidR="003C2F71" w:rsidRDefault="004A5792" w:rsidP="003A15ED">
      <w:pPr>
        <w:spacing w:line="240" w:lineRule="auto"/>
        <w:rPr>
          <w:ins w:id="297" w:author="David Ouyang" w:date="2013-07-28T16:24:00Z"/>
        </w:rPr>
      </w:pPr>
      <w:ins w:id="298" w:author="David Ouyang" w:date="2013-07-28T16:23:00Z">
        <w:r>
          <w:t xml:space="preserve">Average LOS for high volume centers was 7.29 days, with high risk cohort being 9.73 days. </w:t>
        </w:r>
      </w:ins>
    </w:p>
    <w:p w:rsidR="004A5792" w:rsidRDefault="004A5792" w:rsidP="003A15ED">
      <w:pPr>
        <w:spacing w:line="240" w:lineRule="auto"/>
        <w:rPr>
          <w:ins w:id="299" w:author="Sue Yom" w:date="2013-07-27T16:12:00Z"/>
        </w:rPr>
      </w:pPr>
      <w:ins w:id="300" w:author="David Ouyang" w:date="2013-07-28T16:24:00Z">
        <w:r>
          <w:t>Average LOS for low volume center was 6.72 days, with high risk cohort being 9.34 days.</w:t>
        </w:r>
      </w:ins>
    </w:p>
    <w:p w:rsidR="003C2F71" w:rsidRDefault="003C2F71" w:rsidP="003A15ED">
      <w:pPr>
        <w:spacing w:line="240" w:lineRule="auto"/>
      </w:pPr>
    </w:p>
    <w:p w:rsidR="007C6562" w:rsidRDefault="007C6562" w:rsidP="003A15ED">
      <w:pPr>
        <w:spacing w:line="240" w:lineRule="auto"/>
      </w:pPr>
    </w:p>
    <w:sectPr w:rsidR="007C6562" w:rsidSect="00887B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Arial Unicode MS"/>
    <w:charset w:val="50"/>
    <w:family w:val="auto"/>
    <w:pitch w:val="variable"/>
    <w:sig w:usb0="00000000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trackRevisions/>
  <w:defaultTabStop w:val="720"/>
  <w:characterSpacingControl w:val="doNotCompress"/>
  <w:compat>
    <w:useFELayout/>
  </w:compat>
  <w:rsids>
    <w:rsidRoot w:val="003A15ED"/>
    <w:rsid w:val="00047E97"/>
    <w:rsid w:val="00142054"/>
    <w:rsid w:val="002765DD"/>
    <w:rsid w:val="003A15ED"/>
    <w:rsid w:val="003C2F71"/>
    <w:rsid w:val="00461657"/>
    <w:rsid w:val="004A5792"/>
    <w:rsid w:val="004D39E4"/>
    <w:rsid w:val="007C6562"/>
    <w:rsid w:val="007D08A3"/>
    <w:rsid w:val="00887BF4"/>
    <w:rsid w:val="00967208"/>
    <w:rsid w:val="009E69A8"/>
    <w:rsid w:val="00A67759"/>
    <w:rsid w:val="00A871FA"/>
    <w:rsid w:val="00C06E64"/>
    <w:rsid w:val="00CD45A4"/>
    <w:rsid w:val="00EA5E6C"/>
    <w:rsid w:val="00F605F7"/>
    <w:rsid w:val="00FF13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15ED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A15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A15E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A15ED"/>
    <w:rPr>
      <w:rFonts w:eastAsiaTheme="minorHAnsi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15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15ED"/>
    <w:rPr>
      <w:rFonts w:ascii="Tahoma" w:eastAsiaTheme="minorHAnsi" w:hAnsi="Tahoma" w:cs="Tahoma"/>
      <w:sz w:val="16"/>
      <w:szCs w:val="16"/>
      <w:lang w:eastAsia="en-US"/>
    </w:rPr>
  </w:style>
  <w:style w:type="character" w:styleId="Hyperlink">
    <w:name w:val="Hyperlink"/>
    <w:basedOn w:val="DefaultParagraphFont"/>
    <w:uiPriority w:val="99"/>
    <w:unhideWhenUsed/>
    <w:rsid w:val="003A15E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15ED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A15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A15E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A15ED"/>
    <w:rPr>
      <w:rFonts w:eastAsiaTheme="minorHAnsi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15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15ED"/>
    <w:rPr>
      <w:rFonts w:ascii="Tahoma" w:eastAsiaTheme="minorHAnsi" w:hAnsi="Tahoma" w:cs="Tahoma"/>
      <w:sz w:val="16"/>
      <w:szCs w:val="16"/>
      <w:lang w:eastAsia="en-US"/>
    </w:rPr>
  </w:style>
  <w:style w:type="character" w:styleId="Hyperlink">
    <w:name w:val="Hyperlink"/>
    <w:basedOn w:val="DefaultParagraphFont"/>
    <w:uiPriority w:val="99"/>
    <w:unhideWhenUsed/>
    <w:rsid w:val="003A15E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863</Words>
  <Characters>4924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Ouyang</dc:creator>
  <cp:lastModifiedBy>David Ouyang</cp:lastModifiedBy>
  <cp:revision>2</cp:revision>
  <dcterms:created xsi:type="dcterms:W3CDTF">2013-07-28T23:36:00Z</dcterms:created>
  <dcterms:modified xsi:type="dcterms:W3CDTF">2013-07-28T23:36:00Z</dcterms:modified>
</cp:coreProperties>
</file>