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02" w:rsidRDefault="001F405B">
      <w:pPr>
        <w:jc w:val="center"/>
        <w:rPr>
          <w:sz w:val="36"/>
          <w:szCs w:val="32"/>
        </w:rPr>
      </w:pPr>
      <w:r w:rsidRPr="001F405B">
        <w:rPr>
          <w:sz w:val="36"/>
          <w:szCs w:val="32"/>
        </w:rPr>
        <w:t xml:space="preserve">National Trends in Surgery for </w:t>
      </w:r>
      <w:proofErr w:type="spellStart"/>
      <w:r w:rsidRPr="001F405B">
        <w:rPr>
          <w:sz w:val="36"/>
          <w:szCs w:val="32"/>
        </w:rPr>
        <w:t>Sinonasal</w:t>
      </w:r>
      <w:proofErr w:type="spellEnd"/>
      <w:r w:rsidRPr="001F405B">
        <w:rPr>
          <w:sz w:val="36"/>
          <w:szCs w:val="32"/>
        </w:rPr>
        <w:t xml:space="preserve"> Malignancy and the Effect of Hospital Volume on Short-Term Outcomes</w:t>
      </w:r>
    </w:p>
    <w:p w:rsidR="00527F02" w:rsidRDefault="00527F02">
      <w:pPr>
        <w:jc w:val="center"/>
      </w:pP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t>David Ouyang</w:t>
      </w:r>
      <w:r w:rsidR="000A277C">
        <w:rPr>
          <w:sz w:val="24"/>
        </w:rPr>
        <w:t>, B.S.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Ivan El-</w:t>
      </w:r>
      <w:proofErr w:type="spellStart"/>
      <w:r w:rsidRPr="001F405B">
        <w:rPr>
          <w:sz w:val="24"/>
        </w:rPr>
        <w:t>Sayed</w:t>
      </w:r>
      <w:proofErr w:type="spellEnd"/>
      <w:r w:rsidR="000A277C">
        <w:rPr>
          <w:sz w:val="24"/>
        </w:rPr>
        <w:t>, M.D.</w:t>
      </w:r>
      <w:r w:rsidRPr="001F405B">
        <w:rPr>
          <w:sz w:val="24"/>
          <w:vertAlign w:val="superscript"/>
        </w:rPr>
        <w:t>2</w:t>
      </w:r>
      <w:r w:rsidRPr="001F405B">
        <w:rPr>
          <w:sz w:val="24"/>
        </w:rPr>
        <w:t>, Sue S. Yom</w:t>
      </w:r>
      <w:r w:rsidR="000A277C">
        <w:rPr>
          <w:sz w:val="24"/>
        </w:rPr>
        <w:t>, M.D., Ph.D.</w:t>
      </w:r>
      <w:r w:rsidRPr="001F405B">
        <w:rPr>
          <w:sz w:val="24"/>
          <w:vertAlign w:val="superscript"/>
        </w:rPr>
        <w:t>12</w:t>
      </w: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br/>
        <w:t>Department of Radiation Oncology, University of California, San Francisco, San Francisco, CA, United States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Department of Otolaryngology-Head and Neck Surgery, University of California, San Francisco, San Francisco, CA, United States</w:t>
      </w:r>
      <w:r w:rsidRPr="001F405B">
        <w:rPr>
          <w:sz w:val="24"/>
          <w:vertAlign w:val="superscript"/>
        </w:rPr>
        <w:t>2</w:t>
      </w:r>
    </w:p>
    <w:p w:rsidR="00D271B2" w:rsidRDefault="00D271B2" w:rsidP="00D271B2"/>
    <w:p w:rsidR="0031017C" w:rsidRDefault="0031017C" w:rsidP="00D271B2"/>
    <w:p w:rsidR="0031017C" w:rsidRDefault="0031017C" w:rsidP="00D271B2"/>
    <w:p w:rsidR="00AF0E1D" w:rsidRPr="00CE3B2A" w:rsidRDefault="00AF0E1D" w:rsidP="00D271B2"/>
    <w:p w:rsidR="00282DBE" w:rsidRDefault="00CE3B2A" w:rsidP="00282DBE">
      <w:pPr>
        <w:spacing w:after="0" w:line="240" w:lineRule="auto"/>
        <w:rPr>
          <w:rFonts w:ascii="Calibri" w:hAnsi="Calibri" w:cs="Arial"/>
        </w:rPr>
      </w:pPr>
      <w:r w:rsidRPr="00CE3B2A">
        <w:t xml:space="preserve">Corresponding Author: </w:t>
      </w:r>
      <w:r w:rsidRPr="00CE3B2A">
        <w:br/>
      </w:r>
      <w:r w:rsidRPr="00CE3B2A">
        <w:rPr>
          <w:rFonts w:ascii="Calibri" w:hAnsi="Calibri" w:cs="Arial"/>
        </w:rPr>
        <w:t>Sue S. Yom, M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, Ph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proofErr w:type="gramStart"/>
      <w:r w:rsidR="000A277C">
        <w:rPr>
          <w:rFonts w:ascii="Calibri" w:hAnsi="Calibri" w:cs="Arial"/>
        </w:rPr>
        <w:t>.</w:t>
      </w:r>
      <w:proofErr w:type="gramEnd"/>
      <w:r w:rsidRPr="00CE3B2A">
        <w:rPr>
          <w:rFonts w:ascii="Calibri" w:hAnsi="Calibri" w:cs="Arial"/>
        </w:rPr>
        <w:br/>
        <w:t>Department of Radiation Oncology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Helen Diller Family Comprehensive Cancer Center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University of California, San Francisco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1600 </w:t>
      </w:r>
      <w:proofErr w:type="spellStart"/>
      <w:r>
        <w:rPr>
          <w:rFonts w:ascii="Calibri" w:hAnsi="Calibri" w:cs="Arial"/>
        </w:rPr>
        <w:t>Divisadero</w:t>
      </w:r>
      <w:proofErr w:type="spellEnd"/>
      <w:r>
        <w:rPr>
          <w:rFonts w:ascii="Calibri" w:hAnsi="Calibri" w:cs="Arial"/>
        </w:rPr>
        <w:t xml:space="preserve"> St. Suite H-1031</w:t>
      </w:r>
    </w:p>
    <w:p w:rsidR="0031017C" w:rsidRDefault="009A3EB2" w:rsidP="00282DBE">
      <w:pPr>
        <w:spacing w:after="0" w:line="240" w:lineRule="auto"/>
        <w:rPr>
          <w:rStyle w:val="Hyperlink"/>
          <w:rFonts w:ascii="Calibri" w:hAnsi="Calibri" w:cs="Arial"/>
        </w:rPr>
      </w:pPr>
      <w:r>
        <w:rPr>
          <w:rFonts w:ascii="Calibri" w:hAnsi="Calibri" w:cs="Arial"/>
        </w:rPr>
        <w:t xml:space="preserve">San Francisco, CA 94143 </w:t>
      </w:r>
      <w:r w:rsidR="00CE3B2A" w:rsidRPr="00CE3B2A">
        <w:rPr>
          <w:rFonts w:ascii="Calibri" w:hAnsi="Calibri" w:cs="Arial"/>
        </w:rPr>
        <w:br/>
      </w:r>
      <w:r w:rsidR="0031017C">
        <w:t xml:space="preserve">Tel: </w:t>
      </w:r>
      <w:hyperlink r:id="rId5" w:tgtFrame="_blank" w:history="1">
        <w:r w:rsidR="00CE3B2A" w:rsidRPr="00CE3B2A">
          <w:rPr>
            <w:rStyle w:val="Hyperlink"/>
            <w:rFonts w:ascii="Calibri" w:hAnsi="Calibri" w:cs="Arial"/>
          </w:rPr>
          <w:t>415-353-9893</w:t>
        </w:r>
      </w:hyperlink>
    </w:p>
    <w:p w:rsidR="00282DBE" w:rsidRDefault="0031017C" w:rsidP="00282DBE">
      <w:pPr>
        <w:spacing w:after="0" w:line="240" w:lineRule="auto"/>
        <w:rPr>
          <w:rFonts w:ascii="Calibri" w:hAnsi="Calibri" w:cs="Arial"/>
        </w:rPr>
      </w:pPr>
      <w:r>
        <w:rPr>
          <w:rStyle w:val="Hyperlink"/>
          <w:rFonts w:ascii="Calibri" w:hAnsi="Calibri" w:cs="Arial"/>
        </w:rPr>
        <w:t>Fax: 415-353-9883</w:t>
      </w:r>
      <w:r w:rsidR="00CE3B2A" w:rsidRPr="00CE3B2A">
        <w:rPr>
          <w:rFonts w:ascii="Calibri" w:hAnsi="Calibri" w:cs="Arial"/>
        </w:rPr>
        <w:br/>
      </w:r>
      <w:r>
        <w:t xml:space="preserve">Email: </w:t>
      </w:r>
      <w:hyperlink r:id="rId6" w:tgtFrame="_blank" w:history="1">
        <w:r w:rsidR="00CE3B2A" w:rsidRPr="00CE3B2A">
          <w:rPr>
            <w:rStyle w:val="Hyperlink"/>
            <w:rFonts w:ascii="Calibri" w:hAnsi="Calibri" w:cs="Arial"/>
          </w:rPr>
          <w:t>yoms@radonc.ucsf.edu</w:t>
        </w:r>
      </w:hyperlink>
    </w:p>
    <w:p w:rsidR="00BF53DC" w:rsidRPr="00CE3B2A" w:rsidRDefault="00BF53DC" w:rsidP="00D271B2"/>
    <w:p w:rsidR="0037298A" w:rsidRDefault="00CE3B2A" w:rsidP="00D271B2">
      <w:r w:rsidRPr="00CE3B2A">
        <w:t xml:space="preserve">Running Title: Trends in </w:t>
      </w:r>
      <w:proofErr w:type="spellStart"/>
      <w:r w:rsidRPr="00CE3B2A">
        <w:t>Sinonasal</w:t>
      </w:r>
      <w:proofErr w:type="spellEnd"/>
      <w:r w:rsidRPr="00CE3B2A">
        <w:t xml:space="preserve"> Cancer Surgery </w:t>
      </w:r>
    </w:p>
    <w:p w:rsidR="000A277C" w:rsidRDefault="000A277C" w:rsidP="00D271B2">
      <w:r>
        <w:t>Support/Funding: None to report</w:t>
      </w:r>
    </w:p>
    <w:p w:rsidR="000A277C" w:rsidRDefault="000A277C" w:rsidP="00D271B2"/>
    <w:p w:rsidR="00D00A5A" w:rsidRDefault="00D00A5A" w:rsidP="00D271B2">
      <w:r>
        <w:t xml:space="preserve">Tables: </w:t>
      </w:r>
      <w:del w:id="0" w:author="David Ouyang" w:date="2013-09-21T22:48:00Z">
        <w:r w:rsidDel="00B93F8A">
          <w:delText>4</w:delText>
        </w:r>
      </w:del>
      <w:ins w:id="1" w:author="David Ouyang" w:date="2013-09-21T22:48:00Z">
        <w:r w:rsidR="00B93F8A">
          <w:t>5</w:t>
        </w:r>
      </w:ins>
    </w:p>
    <w:p w:rsidR="00BA44C2" w:rsidRDefault="00D00A5A" w:rsidP="00D271B2">
      <w:r>
        <w:t xml:space="preserve">Figures: </w:t>
      </w:r>
      <w:r w:rsidR="00CB4A9A">
        <w:t>1</w:t>
      </w:r>
    </w:p>
    <w:p w:rsidR="000A277C" w:rsidRDefault="00BA44C2" w:rsidP="00D271B2">
      <w:r>
        <w:t xml:space="preserve">Supplemental Figures: </w:t>
      </w:r>
      <w:r w:rsidR="00A309C1">
        <w:t>3</w:t>
      </w:r>
    </w:p>
    <w:p w:rsidR="00AF0E1D" w:rsidRDefault="0037298A" w:rsidP="00D271B2">
      <w:r>
        <w:t xml:space="preserve">Word Count: </w:t>
      </w:r>
      <w:r w:rsidR="00BF53DC">
        <w:t xml:space="preserve">abstract 250 words, text </w:t>
      </w:r>
      <w:r w:rsidR="0060694F">
        <w:t>2446</w:t>
      </w:r>
      <w:bookmarkStart w:id="2" w:name="_GoBack"/>
      <w:bookmarkEnd w:id="2"/>
    </w:p>
    <w:p w:rsidR="00AF0E1D" w:rsidRPr="00CE3B2A" w:rsidRDefault="00AF0E1D" w:rsidP="00D271B2">
      <w:r>
        <w:t>References: 16</w:t>
      </w:r>
    </w:p>
    <w:p w:rsidR="00586DC3" w:rsidRDefault="00D271B2" w:rsidP="00586DC3">
      <w:pPr>
        <w:spacing w:line="360" w:lineRule="auto"/>
        <w:rPr>
          <w:b/>
        </w:rPr>
      </w:pPr>
      <w:r w:rsidRPr="0037298A">
        <w:rPr>
          <w:b/>
        </w:rPr>
        <w:lastRenderedPageBreak/>
        <w:t>Abstract</w:t>
      </w:r>
    </w:p>
    <w:p w:rsidR="00730084" w:rsidRDefault="00BF53DC" w:rsidP="00730084">
      <w:pPr>
        <w:spacing w:line="360" w:lineRule="auto"/>
      </w:pPr>
      <w:r>
        <w:t>Objective</w:t>
      </w:r>
      <w:r w:rsidR="008F1141">
        <w:t xml:space="preserve">: </w:t>
      </w:r>
      <w:r>
        <w:t>T</w:t>
      </w:r>
      <w:r w:rsidR="008F1141">
        <w:t xml:space="preserve">o characterize trends in the management of </w:t>
      </w:r>
      <w:proofErr w:type="spellStart"/>
      <w:r w:rsidR="008F1141">
        <w:t>sinonasal</w:t>
      </w:r>
      <w:proofErr w:type="spellEnd"/>
      <w:r w:rsidR="008F1141">
        <w:t xml:space="preserve"> malignancy with a focus on the impact of hospital volume on surgical care and outcomes. </w:t>
      </w:r>
    </w:p>
    <w:p w:rsidR="00BF53DC" w:rsidRDefault="00BF53DC" w:rsidP="00730084">
      <w:pPr>
        <w:spacing w:line="360" w:lineRule="auto"/>
      </w:pPr>
      <w:r>
        <w:t>Study Design</w:t>
      </w:r>
      <w:r w:rsidR="008F1141">
        <w:t xml:space="preserve">: </w:t>
      </w:r>
      <w:r>
        <w:t>R</w:t>
      </w:r>
      <w:r w:rsidR="008F1141">
        <w:t>etrospective cohort study</w:t>
      </w:r>
      <w:r>
        <w:t>.</w:t>
      </w:r>
      <w:r w:rsidR="008F1141">
        <w:t xml:space="preserve"> </w:t>
      </w:r>
    </w:p>
    <w:p w:rsidR="00730084" w:rsidRDefault="00BF53DC" w:rsidP="00730084">
      <w:pPr>
        <w:spacing w:line="360" w:lineRule="auto"/>
      </w:pPr>
      <w:r>
        <w:t xml:space="preserve">Methods: Time trends were analyzed among 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</w:t>
      </w:r>
      <w:r w:rsidR="008F1141">
        <w:t>Subset analysis was perfo</w:t>
      </w:r>
      <w:r w:rsidR="007A24C7">
        <w:t>rmed on cohorts with skull base or</w:t>
      </w:r>
      <w:r w:rsidR="008F1141">
        <w:t xml:space="preserve"> orbital </w:t>
      </w:r>
      <w:r w:rsidR="007A24C7">
        <w:t xml:space="preserve">involvement </w:t>
      </w:r>
      <w:r w:rsidR="008F1141">
        <w:t xml:space="preserve">or who underwent neck dissection. Patient characteristics </w:t>
      </w:r>
      <w:r>
        <w:t>and</w:t>
      </w:r>
      <w:r w:rsidR="008F1141">
        <w:t xml:space="preserve"> hospital attributes were correlated with morbidity and mortality.</w:t>
      </w:r>
      <w:r w:rsidR="002A5440">
        <w:t xml:space="preserve"> </w:t>
      </w:r>
    </w:p>
    <w:p w:rsidR="00730084" w:rsidRDefault="008F1141" w:rsidP="00730084">
      <w:pPr>
        <w:spacing w:line="360" w:lineRule="auto"/>
      </w:pPr>
      <w:r>
        <w:t>Results: Over 22 years, we identified 3850 cases from 879 hospitals. 24.3% of patients had complications and 0.8% of hospitalizations resulted in mo</w:t>
      </w:r>
      <w:r w:rsidR="007A24C7">
        <w:t xml:space="preserve">rtality. Cases with skull base or orbital </w:t>
      </w:r>
      <w:r>
        <w:t xml:space="preserve">involvement, or including neck dissection had more complications and a longer length of stay. </w:t>
      </w:r>
      <w:r w:rsidR="00BF53DC">
        <w:t xml:space="preserve">Prevalence of </w:t>
      </w:r>
      <w:r>
        <w:t xml:space="preserve">neck dissection </w:t>
      </w:r>
      <w:r w:rsidR="00BF53DC">
        <w:t xml:space="preserve">increased </w:t>
      </w:r>
      <w:r>
        <w:t>over</w:t>
      </w:r>
      <w:r w:rsidR="00BF53DC">
        <w:t xml:space="preserve"> time</w:t>
      </w:r>
      <w:r>
        <w:t xml:space="preserve">. </w:t>
      </w:r>
    </w:p>
    <w:p w:rsidR="00730084" w:rsidRDefault="008F1141" w:rsidP="00730084">
      <w:pPr>
        <w:spacing w:line="360" w:lineRule="auto"/>
      </w:pPr>
      <w:r>
        <w:t>Thirty-two hospitals averaged more than 5 cases per year, accounting for 28% of all surgeries. These centers were predominantly large (73.3%), urban (96.7%), teaching (90%) institutions and performed more high</w:t>
      </w:r>
      <w:r w:rsidR="00BF53DC">
        <w:t>-</w:t>
      </w:r>
      <w:r>
        <w:t>risk cases –</w:t>
      </w:r>
      <w:r w:rsidR="00BF53DC">
        <w:t xml:space="preserve"> </w:t>
      </w:r>
      <w:r>
        <w:t xml:space="preserve">32.4% </w:t>
      </w:r>
      <w:r w:rsidR="00BF53DC">
        <w:t xml:space="preserve">of </w:t>
      </w:r>
      <w:r>
        <w:t>neck dissection</w:t>
      </w:r>
      <w:r w:rsidR="00BF53DC">
        <w:t>s</w:t>
      </w:r>
      <w:r>
        <w:t>, 44.6% of orbital</w:t>
      </w:r>
      <w:r w:rsidR="00BF53DC">
        <w:t xml:space="preserve"> cases</w:t>
      </w:r>
      <w:r>
        <w:t xml:space="preserve">, and 43.1% of skull base </w:t>
      </w:r>
      <w:r w:rsidR="00BF53DC">
        <w:t>cases</w:t>
      </w:r>
      <w:r>
        <w:t>. Compared to low</w:t>
      </w:r>
      <w:r w:rsidR="00BF53DC">
        <w:t>er</w:t>
      </w:r>
      <w:r>
        <w:t xml:space="preserve">-volume centers, </w:t>
      </w:r>
      <w:r w:rsidR="00BF53DC">
        <w:t>these</w:t>
      </w:r>
      <w:r>
        <w:t xml:space="preserve"> centers had more cardiopulmonary complications and electrolyte abnormalities </w:t>
      </w:r>
      <w:r w:rsidR="00BF53DC">
        <w:t xml:space="preserve">but </w:t>
      </w:r>
      <w:r>
        <w:t xml:space="preserve">there was no difference in the length of stay. </w:t>
      </w:r>
      <w:r w:rsidR="00BF53DC">
        <w:t>A</w:t>
      </w:r>
      <w:r>
        <w:t xml:space="preserve"> greater proportion of cases were recently performed at high-volume centers. </w:t>
      </w:r>
    </w:p>
    <w:p w:rsidR="00BF53DC" w:rsidRDefault="008F1141" w:rsidP="00586DC3">
      <w:pPr>
        <w:spacing w:line="360" w:lineRule="auto"/>
      </w:pPr>
      <w:r>
        <w:t>Conclusion:</w:t>
      </w:r>
      <w:r w:rsidR="005457DA">
        <w:t xml:space="preserve"> </w:t>
      </w:r>
      <w:r w:rsidR="005457DA" w:rsidRPr="005457DA">
        <w:rPr>
          <w:highlight w:val="yellow"/>
        </w:rPr>
        <w:t xml:space="preserve">Over time, </w:t>
      </w:r>
      <w:r w:rsidR="005457DA" w:rsidRPr="005457DA">
        <w:rPr>
          <w:rFonts w:cs="Arial"/>
          <w:color w:val="000000"/>
          <w:highlight w:val="yellow"/>
          <w:shd w:val="clear" w:color="auto" w:fill="FFFFFF"/>
        </w:rPr>
        <w:t>c</w:t>
      </w:r>
      <w:r w:rsidRPr="005457DA">
        <w:rPr>
          <w:rFonts w:cs="Arial"/>
          <w:color w:val="000000"/>
          <w:highlight w:val="yellow"/>
          <w:shd w:val="clear" w:color="auto" w:fill="FFFFFF"/>
        </w:rPr>
        <w:t>omplicated</w:t>
      </w:r>
      <w:r w:rsidR="005457DA" w:rsidRPr="005457DA">
        <w:rPr>
          <w:rFonts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="005457DA" w:rsidRPr="005457DA">
        <w:rPr>
          <w:rFonts w:cs="Arial"/>
          <w:color w:val="000000"/>
          <w:highlight w:val="yellow"/>
          <w:shd w:val="clear" w:color="auto" w:fill="FFFFFF"/>
        </w:rPr>
        <w:t>sinonasal</w:t>
      </w:r>
      <w:proofErr w:type="spellEnd"/>
      <w:r w:rsidRPr="005457DA">
        <w:rPr>
          <w:rFonts w:cs="Arial"/>
          <w:color w:val="000000"/>
          <w:highlight w:val="yellow"/>
          <w:shd w:val="clear" w:color="auto" w:fill="FFFFFF"/>
        </w:rPr>
        <w:t xml:space="preserve"> surgeries are </w:t>
      </w:r>
      <w:r w:rsidR="00BF53DC" w:rsidRPr="005457DA">
        <w:rPr>
          <w:rFonts w:cs="Arial"/>
          <w:color w:val="000000"/>
          <w:highlight w:val="yellow"/>
          <w:shd w:val="clear" w:color="auto" w:fill="FFFFFF"/>
        </w:rPr>
        <w:t xml:space="preserve">more likely to be </w:t>
      </w:r>
      <w:r w:rsidRPr="005457DA">
        <w:rPr>
          <w:rFonts w:cs="Arial"/>
          <w:color w:val="000000"/>
          <w:highlight w:val="yellow"/>
          <w:shd w:val="clear" w:color="auto" w:fill="FFFFFF"/>
        </w:rPr>
        <w:t>performed at higher-volume hospitals</w:t>
      </w:r>
      <w:r w:rsidR="005457DA" w:rsidRPr="005457DA">
        <w:rPr>
          <w:rFonts w:cs="Arial"/>
          <w:color w:val="000000"/>
          <w:highlight w:val="yellow"/>
          <w:shd w:val="clear" w:color="auto" w:fill="FFFFFF"/>
        </w:rPr>
        <w:t xml:space="preserve"> while having similar surgical complication rates</w:t>
      </w:r>
      <w:r w:rsidRPr="005457DA">
        <w:rPr>
          <w:rFonts w:cs="Arial"/>
          <w:color w:val="000000"/>
          <w:highlight w:val="yellow"/>
          <w:shd w:val="clear" w:color="auto" w:fill="FFFFFF"/>
        </w:rPr>
        <w:t xml:space="preserve">. </w:t>
      </w:r>
      <w:r w:rsidR="005457DA" w:rsidRPr="005457DA">
        <w:rPr>
          <w:rFonts w:cs="Arial"/>
          <w:color w:val="000000"/>
          <w:highlight w:val="yellow"/>
          <w:shd w:val="clear" w:color="auto" w:fill="FFFFFF"/>
        </w:rPr>
        <w:t xml:space="preserve">High-volume centers had an increased rate of cardiopulmonary and electrolyte complications, likely representing complex postoperative management, </w:t>
      </w:r>
      <w:r w:rsidRPr="005457DA">
        <w:rPr>
          <w:highlight w:val="yellow"/>
        </w:rPr>
        <w:t>but were not associated with a higher mortality rate.</w:t>
      </w:r>
      <w:r>
        <w:t xml:space="preserve"> </w:t>
      </w:r>
    </w:p>
    <w:p w:rsidR="00BF53DC" w:rsidRDefault="00BF53DC" w:rsidP="00586DC3">
      <w:pPr>
        <w:spacing w:line="360" w:lineRule="auto"/>
      </w:pPr>
    </w:p>
    <w:p w:rsidR="00AF0E1D" w:rsidRDefault="00BF53DC" w:rsidP="00586DC3">
      <w:pPr>
        <w:spacing w:line="360" w:lineRule="auto"/>
      </w:pPr>
      <w:r w:rsidRPr="00BF53DC">
        <w:t>Key</w:t>
      </w:r>
      <w:r w:rsidR="00AF0E1D">
        <w:t xml:space="preserve"> W</w:t>
      </w:r>
      <w:r w:rsidRPr="00BF53DC">
        <w:t xml:space="preserve">ords: </w:t>
      </w:r>
      <w:proofErr w:type="spellStart"/>
      <w:r w:rsidRPr="00BF53DC">
        <w:t>Paranasal</w:t>
      </w:r>
      <w:proofErr w:type="spellEnd"/>
      <w:r w:rsidRPr="00BF53DC">
        <w:t xml:space="preserve"> Cancer, </w:t>
      </w:r>
      <w:proofErr w:type="spellStart"/>
      <w:r w:rsidRPr="00BF53DC">
        <w:t>Sinonasal</w:t>
      </w:r>
      <w:proofErr w:type="spellEnd"/>
      <w:r w:rsidRPr="00BF53DC">
        <w:t xml:space="preserve"> Surgery, National Inpatient Sample</w:t>
      </w:r>
    </w:p>
    <w:p w:rsidR="00BF53DC" w:rsidRPr="00AF0E1D" w:rsidRDefault="00BF53DC" w:rsidP="00586DC3">
      <w:pPr>
        <w:spacing w:line="360" w:lineRule="auto"/>
      </w:pPr>
      <w:r w:rsidRPr="00BF53DC">
        <w:br/>
      </w:r>
      <w:r w:rsidRPr="00AF0E1D">
        <w:t xml:space="preserve">Level of Evidence: </w:t>
      </w:r>
      <w:r>
        <w:t>2c</w:t>
      </w:r>
    </w:p>
    <w:p w:rsidR="00BF53DC" w:rsidRDefault="00BF53DC" w:rsidP="00586DC3">
      <w:pPr>
        <w:spacing w:line="360" w:lineRule="auto"/>
        <w:rPr>
          <w:b/>
        </w:rPr>
      </w:pPr>
    </w:p>
    <w:p w:rsidR="00BF53DC" w:rsidRDefault="00BF53DC" w:rsidP="00586DC3">
      <w:pPr>
        <w:spacing w:line="360" w:lineRule="auto"/>
        <w:rPr>
          <w:b/>
        </w:rPr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t>Introduction</w:t>
      </w:r>
    </w:p>
    <w:p w:rsidR="00527F02" w:rsidRDefault="00467A14">
      <w:pPr>
        <w:spacing w:line="360" w:lineRule="auto"/>
        <w:ind w:firstLine="720"/>
      </w:pPr>
      <w:proofErr w:type="spellStart"/>
      <w:r w:rsidRPr="00467A14">
        <w:t>Sinonasal</w:t>
      </w:r>
      <w:proofErr w:type="spellEnd"/>
      <w:r w:rsidRPr="00467A14">
        <w:t xml:space="preserve"> cancers are uncommon – accounting for only between 1</w:t>
      </w:r>
      <w:r w:rsidR="0031017C">
        <w:t>-</w:t>
      </w:r>
      <w:r w:rsidRPr="00467A14">
        <w:t>3</w:t>
      </w:r>
      <w:r w:rsidR="00352BB6">
        <w:t>% of head and neck cancers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,2</w:t>
      </w:r>
      <w:proofErr w:type="gramEnd"/>
      <w:r w:rsidRPr="00467A14">
        <w:t xml:space="preserve">. </w:t>
      </w:r>
      <w:r>
        <w:t>A</w:t>
      </w:r>
      <w:r w:rsidR="001D7301">
        <w:t xml:space="preserve"> </w:t>
      </w:r>
      <w:r w:rsidR="002E755E">
        <w:t xml:space="preserve">wide range of tumors can originate </w:t>
      </w:r>
      <w:r>
        <w:t xml:space="preserve">in </w:t>
      </w:r>
      <w:r w:rsidR="002E755E">
        <w:t xml:space="preserve">the </w:t>
      </w:r>
      <w:proofErr w:type="spellStart"/>
      <w:r w:rsidR="000A277C">
        <w:t>sino</w:t>
      </w:r>
      <w:r w:rsidR="001D7301">
        <w:t>nasal</w:t>
      </w:r>
      <w:proofErr w:type="spellEnd"/>
      <w:r w:rsidR="001D7301">
        <w:t xml:space="preserve"> </w:t>
      </w:r>
      <w:r w:rsidR="002E755E">
        <w:t>cavities</w:t>
      </w:r>
      <w:r>
        <w:t xml:space="preserve"> including </w:t>
      </w:r>
      <w:proofErr w:type="spellStart"/>
      <w:r>
        <w:t>squamous</w:t>
      </w:r>
      <w:proofErr w:type="spellEnd"/>
      <w:r>
        <w:t xml:space="preserve"> cell carcinoma, adenocarcinomas, and neuroendocrine carcinomas</w:t>
      </w:r>
      <w:r w:rsidR="00410A72">
        <w:t>.</w:t>
      </w:r>
      <w:r w:rsidR="002A5440">
        <w:t xml:space="preserve"> </w:t>
      </w:r>
      <w:r w:rsidR="000A277C">
        <w:t>These</w:t>
      </w:r>
      <w:r w:rsidR="00410A72">
        <w:t xml:space="preserve"> carcinomas are typically asymptomatic</w:t>
      </w:r>
      <w:r>
        <w:t xml:space="preserve"> until they progress to </w:t>
      </w:r>
      <w:r w:rsidR="00BA2E88">
        <w:t xml:space="preserve">an </w:t>
      </w:r>
      <w:r>
        <w:t>advance</w:t>
      </w:r>
      <w:r w:rsidR="00BA2E88">
        <w:t>d</w:t>
      </w:r>
      <w:r>
        <w:t xml:space="preserve"> stage with</w:t>
      </w:r>
      <w:r w:rsidR="001D7301">
        <w:t xml:space="preserve"> </w:t>
      </w:r>
      <w:r w:rsidR="00410A72">
        <w:t xml:space="preserve">local invasion </w:t>
      </w:r>
      <w:r>
        <w:t>and a potential</w:t>
      </w:r>
      <w:r w:rsidR="00410A72">
        <w:t xml:space="preserve"> constellation of symptoms including chronic nasal discharge, </w:t>
      </w:r>
      <w:proofErr w:type="spellStart"/>
      <w:r w:rsidR="00410A72">
        <w:t>epistaxis</w:t>
      </w:r>
      <w:proofErr w:type="spellEnd"/>
      <w:r w:rsidR="00BA2E88">
        <w:t>, nasal</w:t>
      </w:r>
      <w:r>
        <w:t xml:space="preserve"> obstruction</w:t>
      </w:r>
      <w:r w:rsidR="00410A72">
        <w:t xml:space="preserve">, </w:t>
      </w:r>
      <w:proofErr w:type="spellStart"/>
      <w:r w:rsidR="00410A72">
        <w:t>anosmia</w:t>
      </w:r>
      <w:proofErr w:type="spellEnd"/>
      <w:r w:rsidR="00410A72">
        <w:t>, neuropathies,</w:t>
      </w:r>
      <w:r>
        <w:t xml:space="preserve"> </w:t>
      </w:r>
      <w:proofErr w:type="spellStart"/>
      <w:r>
        <w:t>proptosis</w:t>
      </w:r>
      <w:proofErr w:type="spellEnd"/>
      <w:r>
        <w:t>,</w:t>
      </w:r>
      <w:r w:rsidR="00410A72">
        <w:t xml:space="preserve"> edema, and visual disturbances.</w:t>
      </w:r>
      <w:r>
        <w:t xml:space="preserve"> Depending on the tumor type,</w:t>
      </w:r>
      <w:r w:rsidR="005323F3">
        <w:t xml:space="preserve"> regional</w:t>
      </w:r>
      <w:r>
        <w:t xml:space="preserve"> lymph node or distant </w:t>
      </w:r>
      <w:r w:rsidR="001D7301">
        <w:t>metastases occur</w:t>
      </w:r>
      <w:r>
        <w:t xml:space="preserve"> with varying frequency.</w:t>
      </w:r>
      <w:r w:rsidR="002A5440">
        <w:t xml:space="preserve"> </w:t>
      </w:r>
      <w:r>
        <w:t xml:space="preserve">Due to </w:t>
      </w:r>
      <w:r w:rsidR="000A277C">
        <w:t xml:space="preserve">the </w:t>
      </w:r>
      <w:r>
        <w:t xml:space="preserve">proximity to vital structures such as the orbit, carotid artery, and brain, primary tumors </w:t>
      </w:r>
      <w:r w:rsidR="00BA2E88">
        <w:t xml:space="preserve">frequently </w:t>
      </w:r>
      <w:r>
        <w:t xml:space="preserve">present as </w:t>
      </w:r>
      <w:r w:rsidR="000A277C">
        <w:t xml:space="preserve">locally </w:t>
      </w:r>
      <w:r>
        <w:t xml:space="preserve">advanced disease. </w:t>
      </w:r>
    </w:p>
    <w:p w:rsidR="00527F02" w:rsidRDefault="002C2587">
      <w:pPr>
        <w:spacing w:line="360" w:lineRule="auto"/>
        <w:ind w:firstLine="720"/>
      </w:pPr>
      <w:r>
        <w:t xml:space="preserve">Given the low incidence and </w:t>
      </w:r>
      <w:proofErr w:type="spellStart"/>
      <w:r>
        <w:t>heterogenous</w:t>
      </w:r>
      <w:proofErr w:type="spellEnd"/>
      <w:r>
        <w:t xml:space="preserve"> histology of </w:t>
      </w:r>
      <w:proofErr w:type="spellStart"/>
      <w:r>
        <w:t>sinonasal</w:t>
      </w:r>
      <w:proofErr w:type="spellEnd"/>
      <w:r>
        <w:t xml:space="preserve"> cancers, there are no randomized trials </w:t>
      </w:r>
      <w:r w:rsidR="009E75DA">
        <w:t>indicating the optimal management</w:t>
      </w:r>
      <w:r>
        <w:t>.</w:t>
      </w:r>
      <w:r w:rsidR="002A5440">
        <w:t xml:space="preserve"> </w:t>
      </w:r>
      <w:r w:rsidR="005323F3">
        <w:t xml:space="preserve">Management </w:t>
      </w:r>
      <w:r w:rsidR="001D7301">
        <w:t xml:space="preserve">of </w:t>
      </w:r>
      <w:proofErr w:type="spellStart"/>
      <w:r w:rsidR="001D7301">
        <w:t>sinonasal</w:t>
      </w:r>
      <w:proofErr w:type="spellEnd"/>
      <w:r w:rsidR="00141543">
        <w:t xml:space="preserve"> cancers </w:t>
      </w:r>
      <w:r w:rsidR="00AE7A43">
        <w:t>varies with histology</w:t>
      </w:r>
      <w:r w:rsidR="006B1527">
        <w:t xml:space="preserve">, but the current standard approach has </w:t>
      </w:r>
      <w:r w:rsidR="007B7BE4">
        <w:t>traditionally</w:t>
      </w:r>
      <w:r w:rsidR="006B1527">
        <w:t xml:space="preserve"> been combined</w:t>
      </w:r>
      <w:r w:rsidR="0031017C">
        <w:t>-</w:t>
      </w:r>
      <w:r w:rsidR="006B1527">
        <w:t xml:space="preserve">modality treatment </w:t>
      </w:r>
      <w:r w:rsidR="001D7301">
        <w:t xml:space="preserve">with </w:t>
      </w:r>
      <w:r w:rsidR="00AE7A43">
        <w:t xml:space="preserve">surgery </w:t>
      </w:r>
      <w:r w:rsidR="006B1527">
        <w:t>and</w:t>
      </w:r>
      <w:r w:rsidR="009E75DA">
        <w:t xml:space="preserve"> </w:t>
      </w:r>
      <w:r w:rsidR="001D7301">
        <w:t>radiotherapy for</w:t>
      </w:r>
      <w:r w:rsidR="006B1527">
        <w:t xml:space="preserve"> advanced</w:t>
      </w:r>
      <w:r w:rsidR="0031017C">
        <w:t>-</w:t>
      </w:r>
      <w:r w:rsidR="006B1527">
        <w:t xml:space="preserve">stage disease with or </w:t>
      </w:r>
      <w:r w:rsidR="001D7301">
        <w:t>without chemotherapy</w:t>
      </w:r>
      <w:r w:rsidR="00AE7A43">
        <w:t>.</w:t>
      </w:r>
      <w:r w:rsidR="006B1527">
        <w:t xml:space="preserve"> Several retrospective studies suggest</w:t>
      </w:r>
      <w:r w:rsidR="00BA2E88">
        <w:t xml:space="preserve"> that</w:t>
      </w:r>
      <w:r w:rsidR="006B1527">
        <w:t xml:space="preserve"> improved local control is achieved when surgery is </w:t>
      </w:r>
      <w:r w:rsidR="0031017C">
        <w:t>included in the treatment plan</w:t>
      </w:r>
      <w:r w:rsidR="006B1527">
        <w:t xml:space="preserve">, </w:t>
      </w:r>
      <w:r w:rsidR="0031017C">
        <w:t xml:space="preserve">but a </w:t>
      </w:r>
      <w:r w:rsidR="006B1527">
        <w:t xml:space="preserve">selection bias </w:t>
      </w:r>
      <w:r w:rsidR="0031017C">
        <w:t>militating</w:t>
      </w:r>
      <w:r w:rsidR="00BA2E88">
        <w:t xml:space="preserve"> against </w:t>
      </w:r>
      <w:proofErr w:type="spellStart"/>
      <w:r w:rsidR="006B1527">
        <w:t>unresectable</w:t>
      </w:r>
      <w:proofErr w:type="spellEnd"/>
      <w:r w:rsidR="006B1527">
        <w:t xml:space="preserve"> tumors may </w:t>
      </w:r>
      <w:r w:rsidR="0031017C">
        <w:t xml:space="preserve">explain </w:t>
      </w:r>
      <w:r w:rsidR="006B1527">
        <w:t xml:space="preserve">the poorer results </w:t>
      </w:r>
      <w:r w:rsidR="0031017C">
        <w:t xml:space="preserve">reported </w:t>
      </w:r>
      <w:r w:rsidR="006B1527">
        <w:t xml:space="preserve">with </w:t>
      </w:r>
      <w:r w:rsidR="0031017C">
        <w:t xml:space="preserve">primary </w:t>
      </w:r>
      <w:r w:rsidR="007B7BE4">
        <w:t>radiation</w:t>
      </w:r>
      <w:r w:rsidR="0031017C">
        <w:t>-based approaches</w:t>
      </w:r>
      <w:r w:rsidR="00352BB6">
        <w:rPr>
          <w:vertAlign w:val="superscript"/>
        </w:rPr>
        <w:t>3</w:t>
      </w:r>
      <w:r w:rsidR="007B7BE4">
        <w:t>.</w:t>
      </w:r>
      <w:r w:rsidR="002A5440">
        <w:t xml:space="preserve"> </w:t>
      </w:r>
    </w:p>
    <w:p w:rsidR="00527F02" w:rsidRDefault="00170725">
      <w:pPr>
        <w:autoSpaceDE w:val="0"/>
        <w:autoSpaceDN w:val="0"/>
        <w:adjustRightInd w:val="0"/>
        <w:spacing w:after="0" w:line="360" w:lineRule="auto"/>
        <w:ind w:firstLine="720"/>
      </w:pPr>
      <w:r>
        <w:t>A few institutions have published their experi</w:t>
      </w:r>
      <w:r w:rsidR="00352BB6">
        <w:t xml:space="preserve">ences with </w:t>
      </w:r>
      <w:proofErr w:type="spellStart"/>
      <w:r w:rsidR="00352BB6">
        <w:t>sinonasal</w:t>
      </w:r>
      <w:proofErr w:type="spellEnd"/>
      <w:r w:rsidR="00352BB6">
        <w:t xml:space="preserve"> cancers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,4</w:t>
      </w:r>
      <w:proofErr w:type="gramEnd"/>
      <w:r w:rsidR="00352BB6">
        <w:rPr>
          <w:vertAlign w:val="superscript"/>
        </w:rPr>
        <w:t>-9</w:t>
      </w:r>
      <w:r w:rsidR="00352BB6">
        <w:t xml:space="preserve">, </w:t>
      </w:r>
      <w:r w:rsidR="009E75DA">
        <w:t xml:space="preserve">but </w:t>
      </w:r>
      <w:r>
        <w:t xml:space="preserve">these institutional case series each </w:t>
      </w:r>
      <w:r w:rsidR="00BA2E88">
        <w:t xml:space="preserve">contain </w:t>
      </w:r>
      <w:r>
        <w:t xml:space="preserve">fewer than </w:t>
      </w:r>
      <w:r w:rsidR="002C2587">
        <w:t>75</w:t>
      </w:r>
      <w:r>
        <w:t xml:space="preserve"> patients </w:t>
      </w:r>
      <w:r w:rsidR="002C2587">
        <w:t xml:space="preserve">and represent </w:t>
      </w:r>
      <w:r w:rsidR="00BA2E88">
        <w:t xml:space="preserve">differing </w:t>
      </w:r>
      <w:r w:rsidR="002C2587">
        <w:t xml:space="preserve">perspectives </w:t>
      </w:r>
      <w:r w:rsidR="00BA2E88">
        <w:t xml:space="preserve">related to </w:t>
      </w:r>
      <w:r w:rsidR="009E75DA">
        <w:t xml:space="preserve">treatment </w:t>
      </w:r>
      <w:r w:rsidR="002C2587">
        <w:t xml:space="preserve">and </w:t>
      </w:r>
      <w:r w:rsidR="009E75DA">
        <w:t xml:space="preserve">overall </w:t>
      </w:r>
      <w:r w:rsidR="002C2587">
        <w:t xml:space="preserve">approach to </w:t>
      </w:r>
      <w:proofErr w:type="spellStart"/>
      <w:r w:rsidR="002C2587">
        <w:t>sinonasal</w:t>
      </w:r>
      <w:proofErr w:type="spellEnd"/>
      <w:r w:rsidR="002C2587">
        <w:t xml:space="preserve"> cancers</w:t>
      </w:r>
      <w:r w:rsidR="00467A14">
        <w:t xml:space="preserve"> over prolonged time periods</w:t>
      </w:r>
      <w:r w:rsidR="002C2587">
        <w:t xml:space="preserve">. </w:t>
      </w:r>
      <w:r w:rsidR="00F4492C">
        <w:t>The</w:t>
      </w:r>
      <w:r w:rsidR="002C2587">
        <w:t xml:space="preserve"> University of Florida experience </w:t>
      </w:r>
      <w:r w:rsidR="00F4492C">
        <w:t xml:space="preserve">using </w:t>
      </w:r>
      <w:r w:rsidR="0031017C">
        <w:t xml:space="preserve">a </w:t>
      </w:r>
      <w:r w:rsidR="002C2587">
        <w:t>radiotherapy</w:t>
      </w:r>
      <w:r w:rsidR="009E75DA">
        <w:t>-</w:t>
      </w:r>
      <w:r w:rsidR="002C2587">
        <w:t>only approach</w:t>
      </w:r>
      <w:r w:rsidR="00F4492C">
        <w:t xml:space="preserve"> and </w:t>
      </w:r>
      <w:r w:rsidR="0031017C">
        <w:t xml:space="preserve">a </w:t>
      </w:r>
      <w:r w:rsidR="00F4492C">
        <w:t>combined radiotherapy</w:t>
      </w:r>
      <w:r w:rsidR="0031017C">
        <w:t>-</w:t>
      </w:r>
      <w:r w:rsidR="00F4492C">
        <w:t>surgical approach found the control rate with radiotherapy</w:t>
      </w:r>
      <w:r w:rsidR="002A5440">
        <w:t xml:space="preserve"> alone was 43%, while combined-m</w:t>
      </w:r>
      <w:r w:rsidR="00F4492C">
        <w:t xml:space="preserve">odality </w:t>
      </w:r>
      <w:r w:rsidR="002A5440">
        <w:t>therapy achieved a control rate of</w:t>
      </w:r>
      <w:r w:rsidR="00F4492C">
        <w:t xml:space="preserve"> 84% with primary surgery followed by radiation</w:t>
      </w:r>
      <w:r w:rsidR="00352BB6">
        <w:rPr>
          <w:vertAlign w:val="superscript"/>
        </w:rPr>
        <w:t>4</w:t>
      </w:r>
      <w:r w:rsidR="0031017C">
        <w:t>.</w:t>
      </w:r>
      <w:r w:rsidR="002A5440">
        <w:t xml:space="preserve"> </w:t>
      </w:r>
      <w:r w:rsidR="0031017C">
        <w:t>Similarly,</w:t>
      </w:r>
      <w:r w:rsidR="002C2587">
        <w:t xml:space="preserve"> </w:t>
      </w:r>
      <w:r w:rsidR="009E75DA">
        <w:t xml:space="preserve">the M.D. Anderson Cancer Center </w:t>
      </w:r>
      <w:r w:rsidR="00F4492C">
        <w:t>experience</w:t>
      </w:r>
      <w:r w:rsidR="002A5440">
        <w:t>,</w:t>
      </w:r>
      <w:r w:rsidR="00F4492C">
        <w:t xml:space="preserve"> </w:t>
      </w:r>
      <w:r w:rsidR="00141543">
        <w:t xml:space="preserve">with </w:t>
      </w:r>
      <w:r w:rsidR="0031017C">
        <w:t xml:space="preserve">greater </w:t>
      </w:r>
      <w:r w:rsidR="00141543">
        <w:t>inclusion of surgery and post-operative radiotherapy</w:t>
      </w:r>
      <w:r w:rsidR="002A5440">
        <w:t>,</w:t>
      </w:r>
      <w:r w:rsidR="00141543">
        <w:t xml:space="preserve"> </w:t>
      </w:r>
      <w:r w:rsidR="009E75DA">
        <w:t>achieved</w:t>
      </w:r>
      <w:r w:rsidR="00141543">
        <w:t xml:space="preserve"> </w:t>
      </w:r>
      <w:proofErr w:type="gramStart"/>
      <w:r w:rsidR="002A5440">
        <w:t>a</w:t>
      </w:r>
      <w:proofErr w:type="gramEnd"/>
      <w:r w:rsidR="002A5440">
        <w:t xml:space="preserve"> </w:t>
      </w:r>
      <w:r w:rsidR="00141543">
        <w:t>82% 5-year survival</w:t>
      </w:r>
      <w:r w:rsidR="002A5440">
        <w:t xml:space="preserve"> rate</w:t>
      </w:r>
      <w:r w:rsidR="00352BB6">
        <w:rPr>
          <w:vertAlign w:val="superscript"/>
        </w:rPr>
        <w:t>1</w:t>
      </w:r>
      <w:r w:rsidR="00352BB6">
        <w:t>.</w:t>
      </w:r>
      <w:r w:rsidR="00141543">
        <w:t xml:space="preserve"> </w:t>
      </w:r>
      <w:r w:rsidR="00D00A5A">
        <w:t>Case studies</w:t>
      </w:r>
      <w:r w:rsidR="00BA2E88">
        <w:t xml:space="preserve"> employing a variety of treatment regimens</w:t>
      </w:r>
      <w:r w:rsidR="00D00A5A">
        <w:t xml:space="preserve"> have suggested </w:t>
      </w:r>
      <w:r w:rsidR="009E75DA">
        <w:t xml:space="preserve">a rate of local recurrence of </w:t>
      </w:r>
      <w:r w:rsidR="00D00A5A">
        <w:t>28</w:t>
      </w:r>
      <w:r w:rsidR="009E75DA">
        <w:t>-</w:t>
      </w:r>
      <w:r w:rsidR="00D00A5A">
        <w:t>41% and 5-year actuarial survival</w:t>
      </w:r>
      <w:r w:rsidR="009E75DA">
        <w:t xml:space="preserve"> rates of 40-82%</w:t>
      </w:r>
      <w:r w:rsidR="00352BB6">
        <w:rPr>
          <w:vertAlign w:val="superscript"/>
        </w:rPr>
        <w:t>1</w:t>
      </w:r>
      <w:proofErr w:type="gramStart"/>
      <w:r w:rsidR="00352BB6">
        <w:rPr>
          <w:vertAlign w:val="superscript"/>
        </w:rPr>
        <w:t>,4</w:t>
      </w:r>
      <w:proofErr w:type="gramEnd"/>
      <w:r w:rsidR="00352BB6">
        <w:rPr>
          <w:vertAlign w:val="superscript"/>
        </w:rPr>
        <w:t>-9</w:t>
      </w:r>
      <w:r w:rsidR="00352BB6">
        <w:t xml:space="preserve">. </w:t>
      </w:r>
    </w:p>
    <w:p w:rsidR="00527F02" w:rsidRDefault="00F4492C">
      <w:pPr>
        <w:spacing w:line="360" w:lineRule="auto"/>
        <w:ind w:firstLine="720"/>
      </w:pPr>
      <w:r>
        <w:t>While s</w:t>
      </w:r>
      <w:r w:rsidR="00F038FC">
        <w:t xml:space="preserve">urgery </w:t>
      </w:r>
      <w:r>
        <w:t xml:space="preserve">in combination with </w:t>
      </w:r>
      <w:r w:rsidR="007B7BE4">
        <w:t>radiation</w:t>
      </w:r>
      <w:r>
        <w:t xml:space="preserve"> </w:t>
      </w:r>
      <w:r w:rsidR="00F038FC">
        <w:t xml:space="preserve">plays a definitive role in the management of many </w:t>
      </w:r>
      <w:proofErr w:type="spellStart"/>
      <w:r w:rsidR="00F038FC">
        <w:t>sinonasal</w:t>
      </w:r>
      <w:proofErr w:type="spellEnd"/>
      <w:r w:rsidR="00F038FC">
        <w:t xml:space="preserve"> cancers, </w:t>
      </w:r>
      <w:r w:rsidR="007B7BE4">
        <w:t>limited data</w:t>
      </w:r>
      <w:r>
        <w:t xml:space="preserve"> exists regarding </w:t>
      </w:r>
      <w:r w:rsidR="00BA2E88">
        <w:t xml:space="preserve">the patterns of </w:t>
      </w:r>
      <w:r>
        <w:t xml:space="preserve">surgical care </w:t>
      </w:r>
      <w:r w:rsidR="00BA2E88">
        <w:t xml:space="preserve">as it is </w:t>
      </w:r>
      <w:r>
        <w:t>delivered across the United States.</w:t>
      </w:r>
      <w:r w:rsidR="002A5440">
        <w:t xml:space="preserve"> </w:t>
      </w:r>
      <w:proofErr w:type="spellStart"/>
      <w:r>
        <w:t>Sinonasal</w:t>
      </w:r>
      <w:proofErr w:type="spellEnd"/>
      <w:r>
        <w:t xml:space="preserve"> and skull base surgery is </w:t>
      </w:r>
      <w:r w:rsidR="00BA2E88">
        <w:t xml:space="preserve">a </w:t>
      </w:r>
      <w:r>
        <w:t xml:space="preserve">specialized </w:t>
      </w:r>
      <w:r w:rsidR="00BA2E88">
        <w:t xml:space="preserve">enterprise </w:t>
      </w:r>
      <w:r>
        <w:t xml:space="preserve">that benefits from </w:t>
      </w:r>
      <w:r w:rsidR="00BA2E88">
        <w:t xml:space="preserve">the deployment of a </w:t>
      </w:r>
      <w:r>
        <w:t xml:space="preserve">multidisciplinary </w:t>
      </w:r>
      <w:r w:rsidR="00C87037">
        <w:t xml:space="preserve">team, with </w:t>
      </w:r>
      <w:r w:rsidR="00BA2E88">
        <w:t xml:space="preserve">high </w:t>
      </w:r>
      <w:r w:rsidR="00C87037">
        <w:t xml:space="preserve">potential for immediate </w:t>
      </w:r>
      <w:r w:rsidR="0031017C">
        <w:t xml:space="preserve">and </w:t>
      </w:r>
      <w:r w:rsidR="00C87037">
        <w:t>severe life</w:t>
      </w:r>
      <w:r w:rsidR="0031017C">
        <w:t>-</w:t>
      </w:r>
      <w:r w:rsidR="00C87037">
        <w:t xml:space="preserve">threatening </w:t>
      </w:r>
      <w:r w:rsidR="00C87037">
        <w:lastRenderedPageBreak/>
        <w:t xml:space="preserve">complications which may </w:t>
      </w:r>
      <w:r w:rsidR="007B7BE4">
        <w:t>require</w:t>
      </w:r>
      <w:r w:rsidR="00C87037">
        <w:t xml:space="preserve"> </w:t>
      </w:r>
      <w:r w:rsidR="000E0336">
        <w:t>urgent</w:t>
      </w:r>
      <w:r w:rsidR="00C87037">
        <w:t xml:space="preserve"> </w:t>
      </w:r>
      <w:r w:rsidR="00717AB8">
        <w:t>surgical intervention</w:t>
      </w:r>
      <w:r w:rsidR="000E0336">
        <w:t xml:space="preserve">. There is little data </w:t>
      </w:r>
      <w:r w:rsidR="0031017C">
        <w:t>documenting</w:t>
      </w:r>
      <w:r w:rsidR="000E0336">
        <w:t xml:space="preserve"> the context in which surgery for </w:t>
      </w:r>
      <w:proofErr w:type="spellStart"/>
      <w:r w:rsidR="000E0336">
        <w:t>sinonasal</w:t>
      </w:r>
      <w:proofErr w:type="spellEnd"/>
      <w:r w:rsidR="000E0336">
        <w:t xml:space="preserve"> cancer is performed, where high risk surgeries </w:t>
      </w:r>
      <w:r w:rsidR="0031017C">
        <w:t xml:space="preserve">are </w:t>
      </w:r>
      <w:r w:rsidR="000E0336">
        <w:t>performed, or whether there is</w:t>
      </w:r>
      <w:r w:rsidR="0031017C">
        <w:t xml:space="preserve"> any</w:t>
      </w:r>
      <w:r w:rsidR="000E0336">
        <w:t xml:space="preserve"> variation in outcomes </w:t>
      </w:r>
      <w:r w:rsidR="0031017C">
        <w:t xml:space="preserve">among </w:t>
      </w:r>
      <w:r w:rsidR="000E0336">
        <w:t>high</w:t>
      </w:r>
      <w:r w:rsidR="0031017C">
        <w:t>-</w:t>
      </w:r>
      <w:r w:rsidR="000E0336">
        <w:t xml:space="preserve"> and low</w:t>
      </w:r>
      <w:r w:rsidR="0031017C">
        <w:t>-</w:t>
      </w:r>
      <w:r w:rsidR="000E0336">
        <w:t xml:space="preserve">volume surgical centers. </w:t>
      </w:r>
      <w:r w:rsidR="00F038FC">
        <w:t xml:space="preserve">We </w:t>
      </w:r>
      <w:r w:rsidR="009E75DA">
        <w:t xml:space="preserve">sought </w:t>
      </w:r>
      <w:r w:rsidR="00CD2F4F">
        <w:t xml:space="preserve">to examine contemporary patterns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0E0336">
        <w:t xml:space="preserve"> in the United States over a period </w:t>
      </w:r>
      <w:r w:rsidR="0031017C">
        <w:t xml:space="preserve">spanning </w:t>
      </w:r>
      <w:r w:rsidR="000E0336">
        <w:t>1988 to 2009</w:t>
      </w:r>
      <w:r w:rsidR="00CD2F4F">
        <w:t>.</w:t>
      </w:r>
      <w:r w:rsidR="00170725">
        <w:t xml:space="preserve"> </w:t>
      </w:r>
      <w:r w:rsidR="00CD2F4F">
        <w:t xml:space="preserve">In this study, </w:t>
      </w:r>
      <w:r w:rsidR="009E75DA">
        <w:t xml:space="preserve">through analysis of a national inpatient database, </w:t>
      </w:r>
      <w:r w:rsidR="00CD2F4F">
        <w:t>we investigate</w:t>
      </w:r>
      <w:r w:rsidR="0031017C">
        <w:t>d</w:t>
      </w:r>
      <w:r w:rsidR="00CD2F4F">
        <w:t xml:space="preserve"> the </w:t>
      </w:r>
      <w:r w:rsidR="000E0336">
        <w:t xml:space="preserve">short-term </w:t>
      </w:r>
      <w:r w:rsidR="00CD2F4F">
        <w:t xml:space="preserve">surgical outcomes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9E75DA">
        <w:t xml:space="preserve"> </w:t>
      </w:r>
      <w:r w:rsidR="00BA2E88">
        <w:t xml:space="preserve">patients </w:t>
      </w:r>
      <w:r w:rsidR="00CD2F4F">
        <w:t>and evaluate</w:t>
      </w:r>
      <w:r w:rsidR="0031017C">
        <w:t>d</w:t>
      </w:r>
      <w:r w:rsidR="00CD2F4F">
        <w:t xml:space="preserve"> the impact of hospital volume on </w:t>
      </w:r>
      <w:r w:rsidR="0031017C">
        <w:t>these</w:t>
      </w:r>
      <w:r w:rsidR="00CD2F4F">
        <w:t xml:space="preserve"> outcomes. </w:t>
      </w:r>
    </w:p>
    <w:p w:rsidR="0031017C" w:rsidRDefault="0031017C" w:rsidP="00586DC3">
      <w:pPr>
        <w:spacing w:line="360" w:lineRule="auto"/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t>Materials and Methods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Source</w:t>
      </w:r>
    </w:p>
    <w:p w:rsidR="00527F02" w:rsidRDefault="00C84D37">
      <w:pPr>
        <w:spacing w:line="360" w:lineRule="auto"/>
        <w:ind w:firstLine="720"/>
      </w:pPr>
      <w:r>
        <w:t xml:space="preserve">A retrospective cross-sectional analysis of patients who underwent surgical resection of primary cancer of </w:t>
      </w:r>
      <w:r w:rsidR="00BA2E88">
        <w:t xml:space="preserve">the </w:t>
      </w:r>
      <w:r>
        <w:t xml:space="preserve">nasal cavities and </w:t>
      </w:r>
      <w:proofErr w:type="spellStart"/>
      <w:r w:rsidR="00141543">
        <w:t>paranasal</w:t>
      </w:r>
      <w:proofErr w:type="spellEnd"/>
      <w:r w:rsidR="00141543">
        <w:t xml:space="preserve"> sinuses</w:t>
      </w:r>
      <w:r>
        <w:t xml:space="preserve"> was performed using data from the National Inpatient Sample (NIS) from the Healthcare Cost and Utilization Project, Agency for Healthcare Research and Quality. The NIS is the largest database of </w:t>
      </w:r>
      <w:r w:rsidR="00C52D7E">
        <w:t xml:space="preserve">all-payer </w:t>
      </w:r>
      <w:r>
        <w:t>inpatient discharge information</w:t>
      </w:r>
      <w:r w:rsidR="00C52D7E">
        <w:t>, sampling approximately 20% of all non</w:t>
      </w:r>
      <w:r w:rsidR="007D6621">
        <w:t>-</w:t>
      </w:r>
      <w:r w:rsidR="00C52D7E">
        <w:t>federal US hospitals and including approximately 9 million hospital admissions each year. Each NIS entry includes all diagnosis and procedure codes of activity during the patient’s hospitalization at the time of discharge</w:t>
      </w:r>
      <w:r w:rsidR="007A24C7">
        <w:t>,</w:t>
      </w:r>
      <w:r w:rsidR="00C52D7E">
        <w:t xml:space="preserve"> as well as patient demographics, hospital characteristics, and short-term complications of the hospitalization.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Extraction</w:t>
      </w:r>
    </w:p>
    <w:p w:rsidR="00527F02" w:rsidRDefault="006D3592">
      <w:pPr>
        <w:spacing w:line="360" w:lineRule="auto"/>
        <w:ind w:firstLine="720"/>
      </w:pPr>
      <w:r>
        <w:t>All available data from 1988</w:t>
      </w:r>
      <w:r w:rsidR="00C52D7E">
        <w:t xml:space="preserve"> through 200</w:t>
      </w:r>
      <w:r w:rsidR="003421EB">
        <w:t>9 were queried</w:t>
      </w:r>
      <w:r w:rsidR="007D6621">
        <w:t>. P</w:t>
      </w:r>
      <w:r w:rsidR="00C52D7E">
        <w:t xml:space="preserve">atients admitted for primary head and neck cancer with a primary procedure of surgical resection in the maxillary, </w:t>
      </w:r>
      <w:r w:rsidR="003421EB">
        <w:t xml:space="preserve">frontal, </w:t>
      </w:r>
      <w:proofErr w:type="spellStart"/>
      <w:r w:rsidR="00C52D7E">
        <w:t>ethmoid</w:t>
      </w:r>
      <w:proofErr w:type="spellEnd"/>
      <w:r w:rsidR="00C52D7E">
        <w:t xml:space="preserve">, or sphenoid </w:t>
      </w:r>
      <w:r w:rsidR="003421EB">
        <w:t>sinuses were identified</w:t>
      </w:r>
      <w:ins w:id="3" w:author="David Ouyang" w:date="2013-09-21T22:48:00Z">
        <w:r w:rsidR="00B93F8A">
          <w:t xml:space="preserve"> (Table 1)</w:t>
        </w:r>
      </w:ins>
      <w:r w:rsidR="003421EB">
        <w:t xml:space="preserve">. </w:t>
      </w:r>
      <w:r w:rsidR="007D6621">
        <w:t>H</w:t>
      </w:r>
      <w:r w:rsidR="003421EB">
        <w:t>igher</w:t>
      </w:r>
      <w:r w:rsidR="007D6621">
        <w:t>-</w:t>
      </w:r>
      <w:r w:rsidR="003421EB">
        <w:t>risk surgeries were identified by</w:t>
      </w:r>
      <w:r w:rsidR="00BA2E88">
        <w:t xml:space="preserve"> associated</w:t>
      </w:r>
      <w:r w:rsidR="003421EB">
        <w:t xml:space="preserve"> orbit</w:t>
      </w:r>
      <w:r w:rsidR="00AE2FAB">
        <w:t xml:space="preserve">al </w:t>
      </w:r>
      <w:r w:rsidR="003421EB">
        <w:t xml:space="preserve">or skull base </w:t>
      </w:r>
      <w:r w:rsidR="00BA2E88">
        <w:t xml:space="preserve">surgical codes </w:t>
      </w:r>
      <w:r w:rsidR="003421EB">
        <w:t>as well as surgeries requiring neck dissection.</w:t>
      </w:r>
      <w:r w:rsidR="002A5440">
        <w:t xml:space="preserve"> </w:t>
      </w:r>
      <w:r w:rsidR="00C87037">
        <w:t>Hospital</w:t>
      </w:r>
      <w:r w:rsidR="003421EB">
        <w:t xml:space="preserve"> mortality</w:t>
      </w:r>
      <w:r w:rsidR="00C87037">
        <w:t xml:space="preserve"> and</w:t>
      </w:r>
      <w:r w:rsidR="00BA2E88">
        <w:t xml:space="preserve"> </w:t>
      </w:r>
      <w:r w:rsidR="003421EB">
        <w:t xml:space="preserve">perioperative morbidity such as post-operative infections, cardiopulmonary complications, hemorrhagic complications, nerve palsies, and </w:t>
      </w:r>
      <w:del w:id="4" w:author="David Ouyang" w:date="2013-09-21T22:06:00Z">
        <w:r w:rsidR="003421EB" w:rsidRPr="005457DA" w:rsidDel="005457DA">
          <w:rPr>
            <w:highlight w:val="yellow"/>
            <w:rPrChange w:id="5" w:author="David Ouyang" w:date="2013-09-21T22:06:00Z">
              <w:rPr/>
            </w:rPrChange>
          </w:rPr>
          <w:delText>deep vein thrombosis</w:delText>
        </w:r>
      </w:del>
      <w:ins w:id="6" w:author="David Ouyang" w:date="2013-09-21T22:06:00Z">
        <w:r w:rsidR="005457DA">
          <w:t>electrolyte abnormalities</w:t>
        </w:r>
      </w:ins>
      <w:r w:rsidR="003421EB">
        <w:t xml:space="preserve"> were identified.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Statistical Analysis</w:t>
      </w:r>
    </w:p>
    <w:p w:rsidR="00527F02" w:rsidRDefault="003421EB">
      <w:pPr>
        <w:spacing w:line="360" w:lineRule="auto"/>
        <w:ind w:firstLine="720"/>
      </w:pPr>
      <w:r>
        <w:t xml:space="preserve">The total </w:t>
      </w:r>
      <w:r w:rsidR="006D3592">
        <w:t>number of hospitalizations was plotted annually from 1988</w:t>
      </w:r>
      <w:r>
        <w:t xml:space="preserve"> to 2009 and hospital volume was assessed for each hospital in the database. Hospital</w:t>
      </w:r>
      <w:r w:rsidR="007D6621">
        <w:t>-</w:t>
      </w:r>
      <w:r>
        <w:t xml:space="preserve">level data was stratified by hospital </w:t>
      </w:r>
      <w:r>
        <w:lastRenderedPageBreak/>
        <w:t xml:space="preserve">caseload to compare </w:t>
      </w:r>
      <w:r w:rsidR="00141543">
        <w:t>complication rates between high</w:t>
      </w:r>
      <w:r w:rsidR="007A24C7">
        <w:t>er</w:t>
      </w:r>
      <w:r w:rsidR="007D6621">
        <w:t>-</w:t>
      </w:r>
      <w:r w:rsidR="00141543">
        <w:t xml:space="preserve"> and low</w:t>
      </w:r>
      <w:r w:rsidR="007A24C7">
        <w:t>er</w:t>
      </w:r>
      <w:r w:rsidR="007D6621">
        <w:t>-</w:t>
      </w:r>
      <w:r w:rsidR="00141543">
        <w:t>volume hospitals</w:t>
      </w:r>
      <w:r>
        <w:t xml:space="preserve">. The Pearson chi-square test was used to analyze </w:t>
      </w:r>
      <w:r w:rsidR="00AE2FAB">
        <w:t>differences between</w:t>
      </w:r>
      <w:r w:rsidRPr="0091421D">
        <w:t xml:space="preserve"> low- and high-volume hospitals as well as differences in complication rates. </w:t>
      </w:r>
      <w:r w:rsidR="0091421D" w:rsidRPr="0091421D">
        <w:t xml:space="preserve">All analyses were performed using Python 2.7 (Python Software Foundation, www.python.org) and </w:t>
      </w:r>
      <w:r w:rsidR="0091421D" w:rsidRPr="0091421D">
        <w:rPr>
          <w:rFonts w:cs="Verdana"/>
        </w:rPr>
        <w:t>R 2.13 (R Foundation, www.r-project.org).</w:t>
      </w:r>
    </w:p>
    <w:p w:rsidR="00586DC3" w:rsidRDefault="00586DC3" w:rsidP="00586DC3">
      <w:pPr>
        <w:spacing w:line="360" w:lineRule="auto"/>
      </w:pPr>
    </w:p>
    <w:p w:rsidR="00586DC3" w:rsidRDefault="00C84D37" w:rsidP="00586DC3">
      <w:pPr>
        <w:spacing w:line="360" w:lineRule="auto"/>
        <w:rPr>
          <w:b/>
        </w:rPr>
      </w:pPr>
      <w:r w:rsidRPr="003421EB">
        <w:rPr>
          <w:b/>
        </w:rPr>
        <w:t>Results</w:t>
      </w:r>
    </w:p>
    <w:p w:rsidR="00527F02" w:rsidRDefault="00B349B8">
      <w:pPr>
        <w:spacing w:line="360" w:lineRule="auto"/>
        <w:ind w:firstLine="720"/>
      </w:pPr>
      <w:r>
        <w:t xml:space="preserve">We identified </w:t>
      </w:r>
      <w:r w:rsidR="003421EB">
        <w:t xml:space="preserve">3850 cases </w:t>
      </w:r>
      <w:r w:rsidR="00140627">
        <w:t xml:space="preserve">of </w:t>
      </w:r>
      <w:proofErr w:type="spellStart"/>
      <w:r w:rsidR="00140627">
        <w:t>sinonasal</w:t>
      </w:r>
      <w:proofErr w:type="spellEnd"/>
      <w:r w:rsidR="00140627">
        <w:t xml:space="preserve"> surgery </w:t>
      </w:r>
      <w:r w:rsidR="003421EB">
        <w:t xml:space="preserve">between </w:t>
      </w:r>
      <w:r w:rsidR="006D3592">
        <w:t>1988</w:t>
      </w:r>
      <w:r w:rsidR="003421EB">
        <w:t xml:space="preserve"> and 2009</w:t>
      </w:r>
      <w:r w:rsidR="006D3592">
        <w:t xml:space="preserve"> (Figure 1)</w:t>
      </w:r>
      <w:r w:rsidR="00140627">
        <w:t xml:space="preserve">. Patients had a mean age of </w:t>
      </w:r>
      <w:r>
        <w:t xml:space="preserve">61 years and stayed on average 6.8 days in the hospital. </w:t>
      </w:r>
      <w:r w:rsidR="00797255">
        <w:t>Consistent with previous accounts, we found a male predominance</w:t>
      </w:r>
      <w:r w:rsidR="007A24C7">
        <w:t xml:space="preserve"> in the studied population</w:t>
      </w:r>
      <w:r w:rsidR="007D6621">
        <w:t xml:space="preserve">, comprising </w:t>
      </w:r>
      <w:r w:rsidR="00797255">
        <w:t xml:space="preserve">57.2% of all patients. </w:t>
      </w:r>
      <w:r w:rsidR="00C13FB7">
        <w:t>Aggregate patient race, sex, age, and insurance status di</w:t>
      </w:r>
      <w:r w:rsidR="007A24C7">
        <w:t>d not vary between high- and low-</w:t>
      </w:r>
      <w:r w:rsidR="00C13FB7">
        <w:t xml:space="preserve">volume centers (Table </w:t>
      </w:r>
      <w:ins w:id="7" w:author="David Ouyang" w:date="2013-09-21T22:48:00Z">
        <w:r w:rsidR="00B93F8A">
          <w:t>2</w:t>
        </w:r>
      </w:ins>
      <w:del w:id="8" w:author="David Ouyang" w:date="2013-09-21T22:48:00Z">
        <w:r w:rsidR="00C13FB7" w:rsidDel="00B93F8A">
          <w:delText>1</w:delText>
        </w:r>
      </w:del>
      <w:r w:rsidR="00C13FB7">
        <w:t xml:space="preserve">), and the overall </w:t>
      </w:r>
      <w:r w:rsidR="007A24C7">
        <w:t xml:space="preserve">distribution of </w:t>
      </w:r>
      <w:r w:rsidR="00C13FB7">
        <w:t>demographic</w:t>
      </w:r>
      <w:r w:rsidR="007A24C7">
        <w:t xml:space="preserve"> characteristic</w:t>
      </w:r>
      <w:r w:rsidR="00C13FB7">
        <w:t xml:space="preserve">s </w:t>
      </w:r>
      <w:r w:rsidR="007A24C7">
        <w:t>has</w:t>
      </w:r>
      <w:r w:rsidR="00C13FB7">
        <w:t xml:space="preserve"> not changed over </w:t>
      </w:r>
      <w:r w:rsidR="005C4E68">
        <w:t>time (Supplemental Figure</w:t>
      </w:r>
      <w:r w:rsidR="0031017C">
        <w:t>s</w:t>
      </w:r>
      <w:r w:rsidR="005C4E68">
        <w:t xml:space="preserve"> A, </w:t>
      </w:r>
      <w:r w:rsidR="00C13FB7">
        <w:t>B</w:t>
      </w:r>
      <w:r w:rsidR="005C4E68">
        <w:t xml:space="preserve">, </w:t>
      </w:r>
      <w:proofErr w:type="gramStart"/>
      <w:r w:rsidR="005C4E68">
        <w:t>C</w:t>
      </w:r>
      <w:proofErr w:type="gramEnd"/>
      <w:r w:rsidR="00C13FB7">
        <w:t xml:space="preserve">). </w:t>
      </w:r>
      <w:r w:rsidR="00797255">
        <w:t xml:space="preserve">The volume of </w:t>
      </w:r>
      <w:proofErr w:type="spellStart"/>
      <w:r w:rsidR="00797255">
        <w:t>sinonasal</w:t>
      </w:r>
      <w:proofErr w:type="spellEnd"/>
      <w:r w:rsidR="00797255">
        <w:t xml:space="preserve"> cancer surgery has not changed appreciably over the last twenty years, </w:t>
      </w:r>
      <w:r w:rsidR="007D6621">
        <w:t xml:space="preserve">but </w:t>
      </w:r>
      <w:r w:rsidR="00797255">
        <w:t>a greater proportion of these surgeries a</w:t>
      </w:r>
      <w:r w:rsidR="00AE2FAB">
        <w:t>re now being performed at higher</w:t>
      </w:r>
      <w:r w:rsidR="007D6621">
        <w:t>-</w:t>
      </w:r>
      <w:r w:rsidR="00797255">
        <w:t>volume centers (Figure 1, R</w:t>
      </w:r>
      <w:r w:rsidR="00797255">
        <w:rPr>
          <w:vertAlign w:val="superscript"/>
        </w:rPr>
        <w:t>2</w:t>
      </w:r>
      <w:r w:rsidR="00797255">
        <w:t xml:space="preserve"> = 0.268,</w:t>
      </w:r>
      <w:r w:rsidR="002A5440">
        <w:t xml:space="preserve"> </w:t>
      </w:r>
      <w:r w:rsidR="00797255">
        <w:t xml:space="preserve">p &gt; 0.001). </w:t>
      </w:r>
    </w:p>
    <w:p w:rsidR="00E36A33" w:rsidRDefault="0031017C">
      <w:pPr>
        <w:spacing w:line="360" w:lineRule="auto"/>
      </w:pPr>
      <w:r>
        <w:tab/>
      </w:r>
      <w:r w:rsidR="00AC49A2">
        <w:t>In order to investigate the impact of surgical volume on short</w:t>
      </w:r>
      <w:r w:rsidR="007D6621">
        <w:t>-</w:t>
      </w:r>
      <w:r w:rsidR="00AC49A2">
        <w:t xml:space="preserve">term outcomes, we separated hospitals into centers that perform relatively </w:t>
      </w:r>
      <w:r w:rsidR="007D6621">
        <w:t xml:space="preserve">higher numbers of </w:t>
      </w:r>
      <w:proofErr w:type="spellStart"/>
      <w:r w:rsidR="00AC49A2">
        <w:t>sinonasal</w:t>
      </w:r>
      <w:proofErr w:type="spellEnd"/>
      <w:r w:rsidR="00AC49A2">
        <w:t xml:space="preserve"> cancer surgery cases (greater than 5 case</w:t>
      </w:r>
      <w:r w:rsidR="007D6621">
        <w:t>s</w:t>
      </w:r>
      <w:r w:rsidR="00AC49A2">
        <w:t xml:space="preserve"> per </w:t>
      </w:r>
      <w:r w:rsidR="007A24C7">
        <w:t>year) and centers that perform</w:t>
      </w:r>
      <w:r w:rsidR="00AC49A2">
        <w:t xml:space="preserve"> few</w:t>
      </w:r>
      <w:r w:rsidR="007A24C7">
        <w:t>er</w:t>
      </w:r>
      <w:r w:rsidR="00AC49A2">
        <w:t xml:space="preserve"> </w:t>
      </w:r>
      <w:proofErr w:type="spellStart"/>
      <w:r w:rsidR="00AC49A2">
        <w:t>sinonasal</w:t>
      </w:r>
      <w:proofErr w:type="spellEnd"/>
      <w:r w:rsidR="00AC49A2">
        <w:t xml:space="preserve"> cancer surgery cases (less than 5 cases per year). </w:t>
      </w:r>
      <w:r w:rsidR="007A24C7">
        <w:t>Thirty-</w:t>
      </w:r>
      <w:r w:rsidR="005F7510">
        <w:t xml:space="preserve">two </w:t>
      </w:r>
      <w:r w:rsidR="00AC49A2">
        <w:t xml:space="preserve">hospitals </w:t>
      </w:r>
      <w:r w:rsidR="007A24C7">
        <w:t>that</w:t>
      </w:r>
      <w:r w:rsidR="00AC49A2">
        <w:t xml:space="preserve"> averaged more than 5 cases per year </w:t>
      </w:r>
      <w:r w:rsidR="005F7510">
        <w:t xml:space="preserve">were identified </w:t>
      </w:r>
      <w:r w:rsidR="00AC49A2">
        <w:t xml:space="preserve">and </w:t>
      </w:r>
      <w:r w:rsidR="007A24C7">
        <w:t xml:space="preserve">these hospitals </w:t>
      </w:r>
      <w:r w:rsidR="00AC49A2">
        <w:t xml:space="preserve">accounted for 28% of all </w:t>
      </w:r>
      <w:proofErr w:type="spellStart"/>
      <w:r w:rsidR="00AC49A2">
        <w:t>sinonasal</w:t>
      </w:r>
      <w:proofErr w:type="spellEnd"/>
      <w:r w:rsidR="00AC49A2">
        <w:t xml:space="preserve"> surgery cases. These hospitals were more </w:t>
      </w:r>
      <w:r w:rsidR="007D6621">
        <w:t xml:space="preserve">frequently </w:t>
      </w:r>
      <w:r w:rsidR="00AC49A2">
        <w:t>represented in high</w:t>
      </w:r>
      <w:r w:rsidR="007D6621">
        <w:t>-</w:t>
      </w:r>
      <w:r w:rsidR="00AC49A2">
        <w:t>risk cases</w:t>
      </w:r>
      <w:r w:rsidR="007D6621">
        <w:t xml:space="preserve">, </w:t>
      </w:r>
      <w:r w:rsidR="00AC49A2">
        <w:t xml:space="preserve">accounting for 32.4% of </w:t>
      </w:r>
      <w:r w:rsidR="000E0336">
        <w:t xml:space="preserve">all </w:t>
      </w:r>
      <w:r w:rsidR="00AC49A2">
        <w:t>cases requiring neck dissection, 44.9% of cases with orbital involvement, and 45.7% of cases with skull base involvement</w:t>
      </w:r>
      <w:r w:rsidR="007D6621">
        <w:t>,</w:t>
      </w:r>
      <w:r w:rsidR="007A4E89">
        <w:t xml:space="preserve"> despite </w:t>
      </w:r>
      <w:r w:rsidR="007D6621">
        <w:t xml:space="preserve">comprising </w:t>
      </w:r>
      <w:r w:rsidR="007A4E89">
        <w:t xml:space="preserve">only 3.6% of all hospitals that performed </w:t>
      </w:r>
      <w:r w:rsidR="007A24C7">
        <w:t xml:space="preserve">a </w:t>
      </w:r>
      <w:proofErr w:type="spellStart"/>
      <w:r w:rsidR="007A4E89">
        <w:t>sinonasal</w:t>
      </w:r>
      <w:proofErr w:type="spellEnd"/>
      <w:r w:rsidR="007A4E89">
        <w:t xml:space="preserve"> cancer surgery (Table </w:t>
      </w:r>
      <w:del w:id="9" w:author="David Ouyang" w:date="2013-09-21T22:48:00Z">
        <w:r w:rsidR="007A4E89" w:rsidDel="00B93F8A">
          <w:delText>2</w:delText>
        </w:r>
      </w:del>
      <w:ins w:id="10" w:author="David Ouyang" w:date="2013-09-21T22:48:00Z">
        <w:r w:rsidR="00B93F8A">
          <w:t>3</w:t>
        </w:r>
      </w:ins>
      <w:r w:rsidR="007A4E89">
        <w:t>)</w:t>
      </w:r>
      <w:r w:rsidR="00AC49A2">
        <w:t xml:space="preserve">. </w:t>
      </w:r>
      <w:r w:rsidR="00950DFE">
        <w:t xml:space="preserve">At high-volume centers, 26.1% of cases were high-risk cases, compared to 15.0% of cases at low-volume centers. </w:t>
      </w:r>
      <w:r w:rsidR="007A4E89">
        <w:t>High</w:t>
      </w:r>
      <w:r w:rsidR="007D6621">
        <w:t>-</w:t>
      </w:r>
      <w:r w:rsidR="007A4E89">
        <w:t xml:space="preserve">volume centers tended to be teaching hospitals (P &gt; 0.001), and large, urban hospitals were also more represented (Table </w:t>
      </w:r>
      <w:del w:id="11" w:author="David Ouyang" w:date="2013-09-21T22:48:00Z">
        <w:r w:rsidR="007A4E89" w:rsidDel="00B93F8A">
          <w:delText>3</w:delText>
        </w:r>
      </w:del>
      <w:ins w:id="12" w:author="David Ouyang" w:date="2013-09-21T22:48:00Z">
        <w:r w:rsidR="00B93F8A">
          <w:t>4</w:t>
        </w:r>
      </w:ins>
      <w:r w:rsidR="007A4E89">
        <w:t>).</w:t>
      </w:r>
      <w:r w:rsidDel="0031017C">
        <w:t xml:space="preserve"> </w:t>
      </w:r>
    </w:p>
    <w:p w:rsidR="00E36A33" w:rsidRDefault="00AC49A2">
      <w:pPr>
        <w:spacing w:line="360" w:lineRule="auto"/>
        <w:ind w:firstLine="720"/>
      </w:pPr>
      <w:r>
        <w:t>Less than 1% of hospitalizations resulted in short</w:t>
      </w:r>
      <w:r w:rsidR="007D6621">
        <w:t>-</w:t>
      </w:r>
      <w:r>
        <w:t xml:space="preserve">term mortality and </w:t>
      </w:r>
      <w:r w:rsidR="00D00A5A">
        <w:t>36.9</w:t>
      </w:r>
      <w:r w:rsidR="00140627">
        <w:t>% of patients had complications</w:t>
      </w:r>
      <w:r w:rsidR="00801FA1">
        <w:t xml:space="preserve"> </w:t>
      </w:r>
      <w:r w:rsidR="00D00A5A">
        <w:t>ranging from neuropathies and visual impairment to infections and cardiopulmonary arrest</w:t>
      </w:r>
      <w:r>
        <w:t xml:space="preserve"> (Table </w:t>
      </w:r>
      <w:del w:id="13" w:author="David Ouyang" w:date="2013-09-21T22:48:00Z">
        <w:r w:rsidDel="00B93F8A">
          <w:delText>4</w:delText>
        </w:r>
      </w:del>
      <w:ins w:id="14" w:author="David Ouyang" w:date="2013-09-21T22:48:00Z">
        <w:r w:rsidR="00B93F8A">
          <w:t>5</w:t>
        </w:r>
      </w:ins>
      <w:r>
        <w:t>)</w:t>
      </w:r>
      <w:r w:rsidR="00D00A5A">
        <w:t xml:space="preserve">. </w:t>
      </w:r>
      <w:r w:rsidR="00140627">
        <w:t xml:space="preserve">Cardiopulmonary </w:t>
      </w:r>
      <w:r w:rsidR="00801FA1">
        <w:t>complications</w:t>
      </w:r>
      <w:r w:rsidR="00D00A5A">
        <w:t xml:space="preserve"> were the most common class of complications, representing about half of all complications, while visual defects and neuropathies directly resulting from the surgery </w:t>
      </w:r>
      <w:r w:rsidR="007A24C7">
        <w:t>were</w:t>
      </w:r>
      <w:r w:rsidR="00610B49">
        <w:t xml:space="preserve"> present in a minority of cases. </w:t>
      </w:r>
      <w:ins w:id="15" w:author="David Ouyang" w:date="2013-09-21T23:07:00Z">
        <w:r w:rsidR="00B93F8A" w:rsidRPr="00B93F8A">
          <w:rPr>
            <w:highlight w:val="yellow"/>
            <w:rPrChange w:id="16" w:author="David Ouyang" w:date="2013-09-21T23:14:00Z">
              <w:rPr/>
            </w:rPrChange>
          </w:rPr>
          <w:t xml:space="preserve">There was a statistically significant difference in </w:t>
        </w:r>
        <w:r w:rsidR="00B93F8A" w:rsidRPr="00B93F8A">
          <w:rPr>
            <w:highlight w:val="yellow"/>
            <w:rPrChange w:id="17" w:author="David Ouyang" w:date="2013-09-21T23:14:00Z">
              <w:rPr/>
            </w:rPrChange>
          </w:rPr>
          <w:lastRenderedPageBreak/>
          <w:t xml:space="preserve">overall complication rate between high-risk and low-risk cases </w:t>
        </w:r>
        <w:r w:rsidR="00B93F8A" w:rsidRPr="00B93F8A">
          <w:rPr>
            <w:rFonts w:eastAsia="Times New Roman" w:cs="Times New Roman"/>
            <w:color w:val="222222"/>
            <w:highlight w:val="yellow"/>
            <w:rPrChange w:id="18" w:author="David Ouyang" w:date="2013-09-21T23:14:00Z">
              <w:rPr>
                <w:rFonts w:eastAsia="Times New Roman" w:cs="Times New Roman"/>
                <w:color w:val="222222"/>
              </w:rPr>
            </w:rPrChange>
          </w:rPr>
          <w:t>(29.4% vs. 23.2%, Chi</w:t>
        </w:r>
        <w:r w:rsidR="00B93F8A" w:rsidRPr="00B93F8A">
          <w:rPr>
            <w:rFonts w:eastAsia="Times New Roman" w:cs="Times New Roman"/>
            <w:color w:val="222222"/>
            <w:highlight w:val="yellow"/>
            <w:rPrChange w:id="19" w:author="David Ouyang" w:date="2013-09-21T23:14:00Z">
              <w:rPr>
                <w:rFonts w:eastAsia="Times New Roman" w:cs="Times New Roman"/>
                <w:color w:val="222222"/>
              </w:rPr>
            </w:rPrChange>
          </w:rPr>
          <w:t>-</w:t>
        </w:r>
        <w:r w:rsidR="00B93F8A" w:rsidRPr="00B93F8A">
          <w:rPr>
            <w:rFonts w:eastAsia="Times New Roman" w:cs="Times New Roman"/>
            <w:color w:val="222222"/>
            <w:highlight w:val="yellow"/>
            <w:rPrChange w:id="20" w:author="David Ouyang" w:date="2013-09-21T23:14:00Z">
              <w:rPr>
                <w:rFonts w:eastAsia="Times New Roman" w:cs="Times New Roman"/>
                <w:color w:val="222222"/>
              </w:rPr>
            </w:rPrChange>
          </w:rPr>
          <w:t>squared test, p &lt; 0.001)</w:t>
        </w:r>
      </w:ins>
      <w:ins w:id="21" w:author="David Ouyang" w:date="2013-09-21T23:14:00Z">
        <w:r w:rsidR="00B93F8A" w:rsidRPr="00B93F8A">
          <w:rPr>
            <w:rFonts w:eastAsia="Times New Roman" w:cs="Times New Roman"/>
            <w:color w:val="222222"/>
            <w:highlight w:val="yellow"/>
            <w:rPrChange w:id="22" w:author="David Ouyang" w:date="2013-09-21T23:14:00Z">
              <w:rPr>
                <w:rFonts w:eastAsia="Times New Roman" w:cs="Times New Roman"/>
                <w:color w:val="222222"/>
              </w:rPr>
            </w:rPrChange>
          </w:rPr>
          <w:t>.</w:t>
        </w:r>
      </w:ins>
      <w:ins w:id="23" w:author="David Ouyang" w:date="2013-09-21T23:07:00Z">
        <w:r w:rsidR="00B93F8A">
          <w:rPr>
            <w:rFonts w:eastAsia="Times New Roman" w:cs="Times New Roman"/>
            <w:color w:val="222222"/>
          </w:rPr>
          <w:t xml:space="preserve"> </w:t>
        </w:r>
      </w:ins>
      <w:r w:rsidR="00D12F47">
        <w:t xml:space="preserve">There was a statistically significant difference in overall complication rate between high- and low-volume centers (Chi-squared test, p = 0.018), with higher rates of cardiopulmonary complications (p = 0.024) and </w:t>
      </w:r>
      <w:proofErr w:type="spellStart"/>
      <w:r w:rsidR="00D12F47">
        <w:t>peri</w:t>
      </w:r>
      <w:proofErr w:type="spellEnd"/>
      <w:r w:rsidR="00D12F47">
        <w:t xml:space="preserve">-operative electrolyte abnormalities (p = 0.002) seen at high-volume centers. There was no difference in mortality between high-volume and low-volume centers (p = 0.122). </w:t>
      </w:r>
      <w:r w:rsidR="00954FE4">
        <w:t xml:space="preserve">High-volume centers had longer lengths of stay compared to low-volume centers (7.79 days vs. 6.31 days, p &lt; 0.001) and this difference was sustained even </w:t>
      </w:r>
      <w:r w:rsidR="007A24C7">
        <w:t xml:space="preserve">upon direct </w:t>
      </w:r>
      <w:del w:id="24" w:author="David Ouyang" w:date="2013-09-21T22:48:00Z">
        <w:r w:rsidR="007A24C7" w:rsidDel="00B93F8A">
          <w:delText>comparision</w:delText>
        </w:r>
      </w:del>
      <w:ins w:id="25" w:author="David Ouyang" w:date="2013-09-21T22:48:00Z">
        <w:r w:rsidR="00B93F8A">
          <w:t>comparison</w:t>
        </w:r>
      </w:ins>
      <w:r w:rsidR="007A24C7">
        <w:t xml:space="preserve"> of high-</w:t>
      </w:r>
      <w:r w:rsidR="00954FE4">
        <w:t>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(10.58 days vs. 8.59 days, p = 0.003)</w:t>
      </w:r>
      <w:r w:rsidR="002A5440">
        <w:t xml:space="preserve"> </w:t>
      </w:r>
      <w:r w:rsidR="00954FE4">
        <w:t>and non-high 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</w:t>
      </w:r>
      <w:r w:rsidR="00C84C1A">
        <w:t>6.84</w:t>
      </w:r>
      <w:r w:rsidR="00954FE4">
        <w:t xml:space="preserve"> days vs. </w:t>
      </w:r>
      <w:r w:rsidR="00C84C1A">
        <w:t>5.89</w:t>
      </w:r>
      <w:r w:rsidR="00954FE4">
        <w:t xml:space="preserve"> days, p = 0.00</w:t>
      </w:r>
      <w:r w:rsidR="00C84C1A">
        <w:t>4</w:t>
      </w:r>
      <w:r w:rsidR="00954FE4">
        <w:t>)</w:t>
      </w:r>
      <w:r w:rsidR="00C84C1A">
        <w:t>.</w:t>
      </w:r>
    </w:p>
    <w:p w:rsidR="00E36A33" w:rsidRDefault="00596813" w:rsidP="0031017C">
      <w:pPr>
        <w:spacing w:after="0" w:line="360" w:lineRule="auto"/>
        <w:ind w:firstLine="720"/>
      </w:pPr>
      <w:r>
        <w:t xml:space="preserve">There were 715 cases that included </w:t>
      </w:r>
      <w:r w:rsidR="00801FA1">
        <w:t xml:space="preserve">neck dissection, </w:t>
      </w:r>
      <w:r>
        <w:t xml:space="preserve">had </w:t>
      </w:r>
      <w:r w:rsidR="00801FA1">
        <w:t xml:space="preserve">orbital involvement, or </w:t>
      </w:r>
      <w:r>
        <w:t xml:space="preserve">had </w:t>
      </w:r>
      <w:r w:rsidR="00801FA1">
        <w:t>skull base involvement</w:t>
      </w:r>
      <w:r>
        <w:t xml:space="preserve">, of which 277 were performed at high-volume centers and 418 were performed at low-volume centers. </w:t>
      </w:r>
      <w:r w:rsidR="004B4D06">
        <w:t>Two cases</w:t>
      </w:r>
      <w:r>
        <w:t xml:space="preserve"> had surgeries that met all three criteria and 59 patients had surgeries that met two of the three criteria. </w:t>
      </w:r>
      <w:r w:rsidR="007A24C7">
        <w:t>Patients with high-</w:t>
      </w:r>
      <w:r w:rsidR="00954FE4">
        <w:t xml:space="preserve">risk surgery had longer lengths of stay (9.34 days vs. 6.13 days, p &lt; 0.001) </w:t>
      </w:r>
      <w:r w:rsidR="00BA44C2">
        <w:t xml:space="preserve">and </w:t>
      </w:r>
      <w:r w:rsidR="00801FA1">
        <w:t>had higher rates of morbidity and mortality</w:t>
      </w:r>
      <w:r w:rsidR="007D6621">
        <w:t xml:space="preserve">. Among these high-risk surgeries, </w:t>
      </w:r>
      <w:r w:rsidR="0052764E">
        <w:t>2</w:t>
      </w:r>
      <w:r w:rsidR="004B4D06">
        <w:t>9.4</w:t>
      </w:r>
      <w:r w:rsidR="0052764E">
        <w:t xml:space="preserve">% </w:t>
      </w:r>
      <w:r w:rsidR="007D6621">
        <w:t>resulted in</w:t>
      </w:r>
      <w:r w:rsidR="0052764E">
        <w:t xml:space="preserve"> </w:t>
      </w:r>
      <w:r w:rsidR="004B4D06">
        <w:t xml:space="preserve">the listed </w:t>
      </w:r>
      <w:r w:rsidR="0052764E">
        <w:t xml:space="preserve">complications, compared to </w:t>
      </w:r>
      <w:r w:rsidR="004B4D06">
        <w:t>23.2</w:t>
      </w:r>
      <w:r w:rsidR="0052764E">
        <w:t xml:space="preserve">% of cases without such </w:t>
      </w:r>
      <w:r w:rsidR="00AE2FAB">
        <w:t>extensive</w:t>
      </w:r>
      <w:r w:rsidR="0052764E">
        <w:t xml:space="preserve"> </w:t>
      </w:r>
      <w:r w:rsidR="007A24C7">
        <w:t xml:space="preserve">surgical </w:t>
      </w:r>
      <w:r w:rsidR="00610B49">
        <w:t>intervention</w:t>
      </w:r>
      <w:r w:rsidR="004B4D06">
        <w:t xml:space="preserve"> (p &lt; 0.0001)</w:t>
      </w:r>
      <w:r w:rsidR="0052764E">
        <w:t>.</w:t>
      </w:r>
      <w:r w:rsidR="001C7498">
        <w:t xml:space="preserve"> </w:t>
      </w:r>
      <w:r w:rsidR="007E2C56">
        <w:t>For complicated cases, t</w:t>
      </w:r>
      <w:r w:rsidR="001C7498">
        <w:t xml:space="preserve">here was no observed difference in </w:t>
      </w:r>
      <w:r w:rsidR="004B4D06">
        <w:t>mortality</w:t>
      </w:r>
      <w:r w:rsidR="001C7498">
        <w:t xml:space="preserve"> between high-volume and low-volume </w:t>
      </w:r>
      <w:r w:rsidR="007E2C56">
        <w:t>centers.</w:t>
      </w:r>
      <w:r w:rsidR="0031017C" w:rsidDel="0031017C">
        <w:t xml:space="preserve"> </w:t>
      </w:r>
      <w:r w:rsidR="00C90FAE">
        <w:t xml:space="preserve">Over the period between 1988 and 2009, the number of cases per year has remained </w:t>
      </w:r>
      <w:r w:rsidR="00717AB8">
        <w:t xml:space="preserve">relatively </w:t>
      </w:r>
      <w:r w:rsidR="00C90FAE">
        <w:t xml:space="preserve">constant over time, </w:t>
      </w:r>
      <w:r w:rsidR="00AE2FAB">
        <w:t>but</w:t>
      </w:r>
      <w:r w:rsidR="00C90FAE">
        <w:t xml:space="preserve"> a greater proportion of surgeries were performed at high-volume centers</w:t>
      </w:r>
      <w:r w:rsidR="00717AB8">
        <w:t xml:space="preserve"> (p &lt; 0.001)</w:t>
      </w:r>
      <w:r w:rsidR="00C90FAE">
        <w:t>.</w:t>
      </w:r>
      <w:r w:rsidR="002A5440">
        <w:t xml:space="preserve"> </w:t>
      </w:r>
      <w:r w:rsidR="007E2C56">
        <w:t>There was a decrease in mortality over time</w:t>
      </w:r>
      <w:r w:rsidR="00717AB8">
        <w:t>,</w:t>
      </w:r>
      <w:r w:rsidR="008F1141">
        <w:t xml:space="preserve"> </w:t>
      </w:r>
      <w:r w:rsidR="00AE2FAB">
        <w:t>but</w:t>
      </w:r>
      <w:r w:rsidR="00507A1C">
        <w:t xml:space="preserve"> there was an increase in </w:t>
      </w:r>
      <w:r w:rsidR="00A309C1">
        <w:t>the rate</w:t>
      </w:r>
      <w:r w:rsidR="00717AB8">
        <w:t xml:space="preserve"> of complications</w:t>
      </w:r>
      <w:r w:rsidR="00507A1C">
        <w:t xml:space="preserve"> (Figure 3). </w:t>
      </w:r>
    </w:p>
    <w:p w:rsidR="00586DC3" w:rsidRDefault="00586DC3">
      <w:pPr>
        <w:spacing w:line="360" w:lineRule="auto"/>
        <w:rPr>
          <w:b/>
        </w:rPr>
      </w:pPr>
    </w:p>
    <w:p w:rsidR="00586DC3" w:rsidRDefault="00C84D37">
      <w:pPr>
        <w:spacing w:line="360" w:lineRule="auto"/>
        <w:rPr>
          <w:b/>
        </w:rPr>
      </w:pPr>
      <w:r w:rsidRPr="00AB50DE">
        <w:rPr>
          <w:b/>
        </w:rPr>
        <w:t>Discussion</w:t>
      </w:r>
    </w:p>
    <w:p w:rsidR="00527F02" w:rsidRDefault="007A4E89">
      <w:pPr>
        <w:spacing w:line="360" w:lineRule="auto"/>
        <w:ind w:firstLine="720"/>
      </w:pPr>
      <w:proofErr w:type="spellStart"/>
      <w:r>
        <w:t>Sinonasal</w:t>
      </w:r>
      <w:proofErr w:type="spellEnd"/>
      <w:r>
        <w:t xml:space="preserve"> cancers are a </w:t>
      </w:r>
      <w:r w:rsidR="007D6621">
        <w:t xml:space="preserve">highly heterogeneous </w:t>
      </w:r>
      <w:r>
        <w:t xml:space="preserve">collection of morbid neoplasms often initially treated with surgery and adjuvant radiotherapy. </w:t>
      </w:r>
      <w:r w:rsidR="007D6621">
        <w:t>Initially, t</w:t>
      </w:r>
      <w:r>
        <w:t xml:space="preserve">hese cancers can be clinically silent or mimic benign disease such as sinusitis or upper respiratory infections, </w:t>
      </w:r>
      <w:r w:rsidR="00BA2E88">
        <w:t xml:space="preserve">resulting in late detection when cancers are advanced, </w:t>
      </w:r>
      <w:r w:rsidR="007D6621">
        <w:t xml:space="preserve">as </w:t>
      </w:r>
      <w:r>
        <w:t xml:space="preserve">evidenced by </w:t>
      </w:r>
      <w:r w:rsidR="007D6621">
        <w:t xml:space="preserve">a relatively high </w:t>
      </w:r>
      <w:r>
        <w:t xml:space="preserve">proportion of </w:t>
      </w:r>
      <w:r w:rsidR="007D6621">
        <w:t xml:space="preserve">locally advanced </w:t>
      </w:r>
      <w:r w:rsidR="00BA2E88">
        <w:t xml:space="preserve">disease extension </w:t>
      </w:r>
      <w:r w:rsidR="007D6621">
        <w:t xml:space="preserve">at </w:t>
      </w:r>
      <w:r>
        <w:t>presentation</w:t>
      </w:r>
      <w:r w:rsidR="00352BB6">
        <w:rPr>
          <w:vertAlign w:val="superscript"/>
        </w:rPr>
        <w:t>10</w:t>
      </w:r>
      <w:r>
        <w:t>.</w:t>
      </w:r>
      <w:r w:rsidR="00AE1E91">
        <w:t xml:space="preserve"> Demographic analysis reveals </w:t>
      </w:r>
      <w:r w:rsidR="00AE2FAB">
        <w:t xml:space="preserve">that </w:t>
      </w:r>
      <w:r w:rsidR="00AE1E91">
        <w:t>o</w:t>
      </w:r>
      <w:r w:rsidR="000D5B19">
        <w:t>ur findings</w:t>
      </w:r>
      <w:r w:rsidR="00AE2FAB">
        <w:t xml:space="preserve"> are consistent with population-</w:t>
      </w:r>
      <w:r w:rsidR="000D5B19">
        <w:t xml:space="preserve">based data from </w:t>
      </w:r>
      <w:r w:rsidR="00AE2FAB">
        <w:t>other major national database analyses, showing a male-</w:t>
      </w:r>
      <w:r w:rsidR="000D5B19">
        <w:t>predominant patient population mostly between 50</w:t>
      </w:r>
      <w:r w:rsidR="0031017C">
        <w:t>-</w:t>
      </w:r>
      <w:r w:rsidR="000D5B19">
        <w:t>70 years of age that has not significantly changed in inciden</w:t>
      </w:r>
      <w:r w:rsidR="00440810">
        <w:t>c</w:t>
      </w:r>
      <w:r w:rsidR="00352BB6">
        <w:t>e over the last twenty years</w:t>
      </w:r>
      <w:r w:rsidR="00352BB6">
        <w:rPr>
          <w:vertAlign w:val="superscript"/>
        </w:rPr>
        <w:t>10</w:t>
      </w:r>
      <w:r w:rsidR="000D5B19">
        <w:t>.</w:t>
      </w:r>
      <w:r w:rsidR="000D5B19" w:rsidRPr="000D5B19">
        <w:t xml:space="preserve"> </w:t>
      </w:r>
      <w:r w:rsidR="000D5B19">
        <w:t xml:space="preserve">Our data did not show significant changes over time in patient race or insurance status. </w:t>
      </w:r>
    </w:p>
    <w:p w:rsidR="00E36A33" w:rsidRDefault="00AE1E91">
      <w:pPr>
        <w:spacing w:line="360" w:lineRule="auto"/>
        <w:ind w:firstLine="720"/>
      </w:pPr>
      <w:r>
        <w:lastRenderedPageBreak/>
        <w:t xml:space="preserve">Tumor staging is not possible with the NIS, but </w:t>
      </w:r>
      <w:proofErr w:type="spellStart"/>
      <w:r>
        <w:t>paranasal</w:t>
      </w:r>
      <w:proofErr w:type="spellEnd"/>
      <w:r>
        <w:t xml:space="preserve"> sinus tumors are defined as advanced </w:t>
      </w:r>
      <w:r w:rsidR="00AE2FAB">
        <w:t xml:space="preserve">in </w:t>
      </w:r>
      <w:r>
        <w:t>stage by spread</w:t>
      </w:r>
      <w:r w:rsidR="00AE2FAB">
        <w:t>ing</w:t>
      </w:r>
      <w:r>
        <w:t xml:space="preserve"> beyond the </w:t>
      </w:r>
      <w:proofErr w:type="spellStart"/>
      <w:r>
        <w:t>paranasal</w:t>
      </w:r>
      <w:proofErr w:type="spellEnd"/>
      <w:r>
        <w:t xml:space="preserve"> sinuses to the cranial vault, orbit, or other </w:t>
      </w:r>
      <w:r w:rsidR="00AE2FAB">
        <w:t>adjacent</w:t>
      </w:r>
      <w:r>
        <w:t xml:space="preserve"> structures, or via lymphatic spread. Thus the </w:t>
      </w:r>
      <w:r w:rsidR="00C90FAE">
        <w:t xml:space="preserve">prevalence </w:t>
      </w:r>
      <w:r w:rsidR="00515A35">
        <w:t xml:space="preserve">of advanced </w:t>
      </w:r>
      <w:r>
        <w:t xml:space="preserve">disease at </w:t>
      </w:r>
      <w:r w:rsidR="00515A35">
        <w:t>initial presentation</w:t>
      </w:r>
      <w:r>
        <w:t xml:space="preserve"> is demonstrated</w:t>
      </w:r>
      <w:r w:rsidR="00515A35">
        <w:t xml:space="preserve"> by the fact that </w:t>
      </w:r>
      <w:r w:rsidR="00C90FAE">
        <w:t>26</w:t>
      </w:r>
      <w:r w:rsidR="00515A35">
        <w:t>.</w:t>
      </w:r>
      <w:r w:rsidR="00C90FAE">
        <w:t>1</w:t>
      </w:r>
      <w:r w:rsidR="00515A35">
        <w:t xml:space="preserve">% </w:t>
      </w:r>
      <w:r>
        <w:t>of patients treated at higher volume center</w:t>
      </w:r>
      <w:r w:rsidR="0031017C">
        <w:t>s</w:t>
      </w:r>
      <w:r>
        <w:t xml:space="preserve"> </w:t>
      </w:r>
      <w:r w:rsidR="00C90FAE">
        <w:t>underwent surgery</w:t>
      </w:r>
      <w:r w:rsidR="00515A35">
        <w:t xml:space="preserve"> </w:t>
      </w:r>
      <w:r w:rsidR="00AE2FAB">
        <w:t xml:space="preserve">with neck dissection, had orbital </w:t>
      </w:r>
      <w:r w:rsidR="00515A35">
        <w:t>involvement, or had skull base involvement.</w:t>
      </w:r>
      <w:r w:rsidR="002A5440">
        <w:t xml:space="preserve"> </w:t>
      </w:r>
      <w:r>
        <w:t xml:space="preserve">The data reveals an increase in </w:t>
      </w:r>
      <w:r w:rsidR="00515A35">
        <w:t>the number of complex cases over time, with an especially marked increase in the number</w:t>
      </w:r>
      <w:r w:rsidR="00AE2FAB">
        <w:t xml:space="preserve"> of cases with neck dissection. </w:t>
      </w:r>
      <w:r w:rsidR="00C93EF4">
        <w:t>Causes for this</w:t>
      </w:r>
      <w:r w:rsidR="0031017C">
        <w:t xml:space="preserve"> evolution</w:t>
      </w:r>
      <w:r w:rsidR="00C93EF4">
        <w:t xml:space="preserve"> are not immediately clear and could be due to better detection of advanced disease, improved recognition of disease pathology, or more aggressive management philosophies. </w:t>
      </w:r>
      <w:r w:rsidR="00515A35">
        <w:t>Previous case series show between 39-95% of cases present initially with advanc</w:t>
      </w:r>
      <w:r w:rsidR="00352BB6">
        <w:t>ed disease (Stage III or IV</w:t>
      </w:r>
      <w:proofErr w:type="gramStart"/>
      <w:r w:rsidR="00352BB6">
        <w:t>)</w:t>
      </w:r>
      <w:r w:rsidR="00352BB6">
        <w:rPr>
          <w:vertAlign w:val="superscript"/>
        </w:rPr>
        <w:t>1,9</w:t>
      </w:r>
      <w:proofErr w:type="gramEnd"/>
      <w:r w:rsidR="00515A35">
        <w:t xml:space="preserve">. </w:t>
      </w:r>
      <w:r w:rsidR="002C7771">
        <w:t xml:space="preserve">In the NIS data, there was no trend </w:t>
      </w:r>
      <w:r w:rsidR="00CB4A9A">
        <w:t xml:space="preserve">over time </w:t>
      </w:r>
      <w:r w:rsidR="002C7771">
        <w:t>towards less advanced disease, which is consistent with case series</w:t>
      </w:r>
      <w:r w:rsidR="0031017C">
        <w:t xml:space="preserve"> estimates,</w:t>
      </w:r>
      <w:r w:rsidR="002C7771">
        <w:t xml:space="preserve"> suggesting the proportion of </w:t>
      </w:r>
      <w:r w:rsidR="0031017C">
        <w:t xml:space="preserve">patients with </w:t>
      </w:r>
      <w:r w:rsidR="002C7771">
        <w:t>advanced disease at first prese</w:t>
      </w:r>
      <w:r w:rsidR="00352BB6">
        <w:t>ntation has remained constant</w:t>
      </w:r>
      <w:r w:rsidR="00352BB6">
        <w:rPr>
          <w:vertAlign w:val="superscript"/>
        </w:rPr>
        <w:t>5</w:t>
      </w:r>
      <w:r w:rsidR="002C7771">
        <w:t>.</w:t>
      </w:r>
    </w:p>
    <w:p w:rsidR="00E36A33" w:rsidRDefault="002C7771">
      <w:pPr>
        <w:spacing w:line="360" w:lineRule="auto"/>
        <w:ind w:firstLine="720"/>
      </w:pPr>
      <w:r>
        <w:t xml:space="preserve"> </w:t>
      </w:r>
      <w:r w:rsidR="001712B2">
        <w:t xml:space="preserve">In the National Inpatient Sample, high-volume centers are more likely to perform more </w:t>
      </w:r>
      <w:r w:rsidR="0031017C">
        <w:t xml:space="preserve">extensive </w:t>
      </w:r>
      <w:r w:rsidR="001712B2">
        <w:t xml:space="preserve">surgeries involving the </w:t>
      </w:r>
      <w:r w:rsidR="00AE2FAB">
        <w:t>skull base or orbit</w:t>
      </w:r>
      <w:r w:rsidR="001712B2">
        <w:t xml:space="preserve">, and </w:t>
      </w:r>
      <w:r w:rsidR="0031017C">
        <w:t xml:space="preserve">these centers </w:t>
      </w:r>
      <w:r w:rsidR="00AE2FAB">
        <w:t xml:space="preserve">also </w:t>
      </w:r>
      <w:r w:rsidR="001712B2">
        <w:t>performed more neck dissection</w:t>
      </w:r>
      <w:r w:rsidR="00AE2FAB">
        <w:t>s</w:t>
      </w:r>
      <w:r w:rsidR="001712B2">
        <w:t xml:space="preserve">. </w:t>
      </w:r>
      <w:r w:rsidR="00AE2FAB">
        <w:t>Greater awareness and the ability to deploy a</w:t>
      </w:r>
      <w:r w:rsidR="003A539B">
        <w:t xml:space="preserve">dvances in </w:t>
      </w:r>
      <w:r w:rsidR="0031017C">
        <w:t xml:space="preserve">the </w:t>
      </w:r>
      <w:r w:rsidR="003A539B">
        <w:t xml:space="preserve">surgical management of </w:t>
      </w:r>
      <w:proofErr w:type="spellStart"/>
      <w:r w:rsidR="003A539B">
        <w:t>sinonasal</w:t>
      </w:r>
      <w:proofErr w:type="spellEnd"/>
      <w:r w:rsidR="003A539B">
        <w:t xml:space="preserve"> cancer could explain the higher rates of referral over time to high-volume, </w:t>
      </w:r>
      <w:r w:rsidR="00AE2FAB">
        <w:t xml:space="preserve">more </w:t>
      </w:r>
      <w:r w:rsidR="003A539B">
        <w:t xml:space="preserve">experienced centers. </w:t>
      </w:r>
      <w:r w:rsidR="000D5B19">
        <w:t xml:space="preserve">Previous studies have shown </w:t>
      </w:r>
      <w:r w:rsidR="00CC0C29">
        <w:t>decreased</w:t>
      </w:r>
      <w:r w:rsidR="000D5B19">
        <w:t xml:space="preserve"> morbidity, </w:t>
      </w:r>
      <w:r w:rsidR="00CC0C29">
        <w:t xml:space="preserve">decreased </w:t>
      </w:r>
      <w:r w:rsidR="000D5B19">
        <w:t>mortality, and dec</w:t>
      </w:r>
      <w:r w:rsidR="00AE2FAB">
        <w:t>r</w:t>
      </w:r>
      <w:r w:rsidR="000D5B19">
        <w:t>eased length</w:t>
      </w:r>
      <w:r w:rsidR="00AE2FAB">
        <w:t>s of stay</w:t>
      </w:r>
      <w:r w:rsidR="000D5B19">
        <w:t xml:space="preserve"> at high</w:t>
      </w:r>
      <w:r w:rsidR="00913783">
        <w:t>er</w:t>
      </w:r>
      <w:r w:rsidR="000D5B19">
        <w:t>-v</w:t>
      </w:r>
      <w:r w:rsidR="00CC0C29">
        <w:t>olume centers for surgical management of a vari</w:t>
      </w:r>
      <w:r w:rsidR="00440810">
        <w:t>ety of head and neck</w:t>
      </w:r>
      <w:r w:rsidR="00352BB6">
        <w:rPr>
          <w:vertAlign w:val="superscript"/>
        </w:rPr>
        <w:t>11-13</w:t>
      </w:r>
      <w:r w:rsidR="00CC0C29">
        <w:t>. High</w:t>
      </w:r>
      <w:r w:rsidR="00913783">
        <w:t>-</w:t>
      </w:r>
      <w:r w:rsidR="00CC0C29">
        <w:t>volume surgeons, more commonly found at high</w:t>
      </w:r>
      <w:r w:rsidR="00913783">
        <w:t>-</w:t>
      </w:r>
      <w:r w:rsidR="00CC0C29">
        <w:t xml:space="preserve">volume centers, have also been found </w:t>
      </w:r>
      <w:r w:rsidR="003A539B">
        <w:t>to have decreased perioperative complications, improved long term survival in cancer, a</w:t>
      </w:r>
      <w:r w:rsidR="00440810">
        <w:t>nd reduced hospital costs</w:t>
      </w:r>
      <w:r w:rsidR="00352BB6">
        <w:rPr>
          <w:vertAlign w:val="superscript"/>
        </w:rPr>
        <w:t>14-17</w:t>
      </w:r>
      <w:r w:rsidR="003A539B">
        <w:t xml:space="preserve">. These effects </w:t>
      </w:r>
      <w:r w:rsidR="00AE2FAB">
        <w:t>have been</w:t>
      </w:r>
      <w:r w:rsidR="003A539B">
        <w:t xml:space="preserve"> especially seen in complicated cases</w:t>
      </w:r>
      <w:r w:rsidR="00352BB6">
        <w:rPr>
          <w:vertAlign w:val="superscript"/>
        </w:rPr>
        <w:t>15</w:t>
      </w:r>
      <w:r w:rsidR="003A539B">
        <w:t>.</w:t>
      </w:r>
      <w:r w:rsidR="00DF1758" w:rsidRPr="00DF1758">
        <w:t xml:space="preserve"> </w:t>
      </w:r>
      <w:r w:rsidR="00913783">
        <w:t>In our sample, d</w:t>
      </w:r>
      <w:r w:rsidR="00DF1758">
        <w:t xml:space="preserve">espite performing more </w:t>
      </w:r>
      <w:r w:rsidR="00913783">
        <w:t xml:space="preserve">extensive </w:t>
      </w:r>
      <w:r w:rsidR="00DF1758">
        <w:t>surgeries, high</w:t>
      </w:r>
      <w:r w:rsidR="00913783">
        <w:t>-</w:t>
      </w:r>
      <w:r w:rsidR="00DF1758">
        <w:t xml:space="preserve">volume centers had equal or lower rates of infection, neuropathy or visual impairment (despite more skull base and orbit surgery), and mortality. </w:t>
      </w:r>
      <w:r w:rsidR="003A539B">
        <w:t xml:space="preserve">Particularly in cases with skull base involvement, it could be advantageous to have surgery at a high-volume center with an integrated approach </w:t>
      </w:r>
      <w:r w:rsidR="00913783">
        <w:t xml:space="preserve">including </w:t>
      </w:r>
      <w:r w:rsidR="003A539B">
        <w:t xml:space="preserve">neurosurgical </w:t>
      </w:r>
      <w:r w:rsidR="00913783">
        <w:t xml:space="preserve">and advanced postoperative </w:t>
      </w:r>
      <w:r w:rsidR="003A539B" w:rsidRPr="00263E89">
        <w:t>su</w:t>
      </w:r>
      <w:r w:rsidR="00971B52" w:rsidRPr="00263E89">
        <w:t>pport.</w:t>
      </w:r>
      <w:r w:rsidR="002A5440">
        <w:t xml:space="preserve"> </w:t>
      </w:r>
      <w:r w:rsidR="00971B52" w:rsidRPr="00263E89">
        <w:t xml:space="preserve">Alternatively, since this study lacks tumor staging data, it is </w:t>
      </w:r>
      <w:r w:rsidR="00913783">
        <w:t xml:space="preserve">also </w:t>
      </w:r>
      <w:r w:rsidR="00971B52" w:rsidRPr="00263E89">
        <w:t xml:space="preserve">possible that equivalently </w:t>
      </w:r>
      <w:r w:rsidR="00AE2FAB">
        <w:t>advanced-stage</w:t>
      </w:r>
      <w:r w:rsidR="00971B52" w:rsidRPr="00263E89">
        <w:t xml:space="preserve"> tumors are </w:t>
      </w:r>
      <w:r w:rsidR="00913783">
        <w:t xml:space="preserve">being </w:t>
      </w:r>
      <w:r w:rsidR="00971B52" w:rsidRPr="00263E89">
        <w:t>treated with less aggressive surgeries at low</w:t>
      </w:r>
      <w:r w:rsidR="00913783">
        <w:t>-</w:t>
      </w:r>
      <w:r w:rsidR="00971B52" w:rsidRPr="00263E89">
        <w:t>volume centers.</w:t>
      </w:r>
      <w:r w:rsidR="00CB4A9A">
        <w:t xml:space="preserve"> </w:t>
      </w:r>
    </w:p>
    <w:p w:rsidR="00E36A33" w:rsidRDefault="003A539B">
      <w:pPr>
        <w:spacing w:line="360" w:lineRule="auto"/>
        <w:ind w:firstLine="720"/>
      </w:pPr>
      <w:r>
        <w:t xml:space="preserve">Although there has been an increase in the number of complex </w:t>
      </w:r>
      <w:proofErr w:type="spellStart"/>
      <w:r w:rsidR="00AE2FAB">
        <w:t>sinonasal</w:t>
      </w:r>
      <w:proofErr w:type="spellEnd"/>
      <w:r w:rsidR="00AE2FAB">
        <w:t xml:space="preserve"> </w:t>
      </w:r>
      <w:r w:rsidR="00BA2E88">
        <w:t xml:space="preserve">surgeries </w:t>
      </w:r>
      <w:r>
        <w:t xml:space="preserve">performed, there has been a decrease in perioperative mortality. </w:t>
      </w:r>
      <w:r w:rsidR="00C93EF4">
        <w:t>Prior studies of skull base surgery have demonstrated an improved mortality over the past 40 years prima</w:t>
      </w:r>
      <w:r w:rsidR="00AE2FAB">
        <w:t>rily due to decreased infection</w:t>
      </w:r>
      <w:r w:rsidR="00C93EF4">
        <w:t xml:space="preserve"> rates and </w:t>
      </w:r>
      <w:r w:rsidR="00AE2FAB">
        <w:t>improved</w:t>
      </w:r>
      <w:r w:rsidR="00C93EF4">
        <w:t xml:space="preserve"> reconstructive techniques.</w:t>
      </w:r>
      <w:r w:rsidR="002A5440">
        <w:t xml:space="preserve"> </w:t>
      </w:r>
      <w:r w:rsidR="00AE2FAB">
        <w:t>These techniques have</w:t>
      </w:r>
      <w:r w:rsidR="00C93EF4">
        <w:t xml:space="preserve"> allowed </w:t>
      </w:r>
      <w:r w:rsidR="00E42B88">
        <w:t xml:space="preserve">more </w:t>
      </w:r>
      <w:r w:rsidR="00913783">
        <w:t>extensive extirpative</w:t>
      </w:r>
      <w:r w:rsidR="00E42B88">
        <w:t xml:space="preserve"> </w:t>
      </w:r>
      <w:r w:rsidR="00C93EF4">
        <w:lastRenderedPageBreak/>
        <w:t>surgeries</w:t>
      </w:r>
      <w:r w:rsidR="00E42B88">
        <w:t xml:space="preserve"> without an increase in </w:t>
      </w:r>
      <w:r w:rsidR="00C04B76">
        <w:t>mortality</w:t>
      </w:r>
      <w:r w:rsidR="00E42B88">
        <w:t>.</w:t>
      </w:r>
      <w:r w:rsidR="00C93EF4">
        <w:t xml:space="preserve"> </w:t>
      </w:r>
      <w:r w:rsidR="00E42B88">
        <w:t xml:space="preserve">The incidence of infectious complications has gone down over time, while there in has been an increase in the number of electrolyte abnormalities and </w:t>
      </w:r>
      <w:r w:rsidR="00C90FAE">
        <w:t>cardiopulmonary</w:t>
      </w:r>
      <w:r w:rsidR="00E42B88">
        <w:t xml:space="preserve"> complications.</w:t>
      </w:r>
      <w:r w:rsidR="00AE2FAB">
        <w:t xml:space="preserve"> These trends are in keeping with the findings of our study, in which high-risk surgeries are performed </w:t>
      </w:r>
      <w:r w:rsidR="0060694F">
        <w:t xml:space="preserve">with greater complexity of postoperative management but </w:t>
      </w:r>
      <w:r w:rsidR="00AE2FAB">
        <w:t xml:space="preserve">without concomitant increases in mortality. </w:t>
      </w:r>
    </w:p>
    <w:p w:rsidR="00E36A33" w:rsidRDefault="003A539B">
      <w:pPr>
        <w:spacing w:line="360" w:lineRule="auto"/>
        <w:ind w:firstLine="720"/>
        <w:rPr>
          <w:ins w:id="26" w:author="David Ouyang" w:date="2013-09-21T23:30:00Z"/>
        </w:rPr>
      </w:pPr>
      <w:r>
        <w:t>Even though high</w:t>
      </w:r>
      <w:r w:rsidR="007D6621">
        <w:t>-</w:t>
      </w:r>
      <w:r w:rsidR="00972C46">
        <w:t xml:space="preserve">volume institutions </w:t>
      </w:r>
      <w:r w:rsidR="007D6621">
        <w:t xml:space="preserve">provide </w:t>
      </w:r>
      <w:r w:rsidR="0060694F">
        <w:t xml:space="preserve">more </w:t>
      </w:r>
      <w:r w:rsidR="007D6621">
        <w:t xml:space="preserve">care for high-risk </w:t>
      </w:r>
      <w:r w:rsidR="00972C46">
        <w:t xml:space="preserve">cases, there was no difference in </w:t>
      </w:r>
      <w:r w:rsidR="007D6621">
        <w:t xml:space="preserve">the </w:t>
      </w:r>
      <w:r w:rsidR="00972C46">
        <w:t>mortality rate between high</w:t>
      </w:r>
      <w:r w:rsidR="007D6621">
        <w:t>-</w:t>
      </w:r>
      <w:r w:rsidR="00972C46">
        <w:t xml:space="preserve"> and low</w:t>
      </w:r>
      <w:r w:rsidR="007D6621">
        <w:t>-</w:t>
      </w:r>
      <w:r w:rsidR="00972C46">
        <w:t xml:space="preserve">volume centers. </w:t>
      </w:r>
      <w:r w:rsidR="00E42B88">
        <w:t xml:space="preserve">There was no difference in the incidence </w:t>
      </w:r>
      <w:r w:rsidR="00913783">
        <w:t xml:space="preserve">of </w:t>
      </w:r>
      <w:r w:rsidR="00E42B88">
        <w:t>infectious complications</w:t>
      </w:r>
      <w:r w:rsidR="008F1141">
        <w:t xml:space="preserve">, </w:t>
      </w:r>
      <w:r w:rsidR="00E42B88">
        <w:t>surgical complications (neuropathies, visual disturbances, or hemorrhage)</w:t>
      </w:r>
      <w:r w:rsidR="008F1141">
        <w:t>, or length of stay</w:t>
      </w:r>
      <w:r w:rsidR="00E42B88">
        <w:t xml:space="preserve">. </w:t>
      </w:r>
      <w:r w:rsidR="00C04B76">
        <w:t xml:space="preserve">High-volume institutions had a higher rate of cardiopulmonary complications and electrolyte complications, suggesting that larger surgeries were attempted which </w:t>
      </w:r>
      <w:r w:rsidR="00913783">
        <w:t xml:space="preserve">might have </w:t>
      </w:r>
      <w:r w:rsidR="00C04B76">
        <w:t xml:space="preserve">required </w:t>
      </w:r>
      <w:r w:rsidR="00913783">
        <w:t xml:space="preserve">greater levels of </w:t>
      </w:r>
      <w:r w:rsidR="00C04B76">
        <w:t>volume resuscitation</w:t>
      </w:r>
      <w:r w:rsidR="00C04B76" w:rsidRPr="00B93F8A">
        <w:rPr>
          <w:highlight w:val="yellow"/>
          <w:rPrChange w:id="27" w:author="David Ouyang" w:date="2013-09-21T23:13:00Z">
            <w:rPr/>
          </w:rPrChange>
        </w:rPr>
        <w:t>.</w:t>
      </w:r>
      <w:ins w:id="28" w:author="David Ouyang" w:date="2013-09-21T23:11:00Z">
        <w:r w:rsidR="00B93F8A" w:rsidRPr="00B93F8A">
          <w:rPr>
            <w:highlight w:val="yellow"/>
            <w:rPrChange w:id="29" w:author="David Ouyang" w:date="2013-09-21T23:13:00Z">
              <w:rPr/>
            </w:rPrChange>
          </w:rPr>
          <w:t xml:space="preserve"> Additionally, the higher </w:t>
        </w:r>
        <w:r w:rsidR="00B93F8A" w:rsidRPr="00B93F8A">
          <w:rPr>
            <w:highlight w:val="yellow"/>
            <w:rPrChange w:id="30" w:author="David Ouyang" w:date="2013-09-21T23:13:00Z">
              <w:rPr/>
            </w:rPrChange>
          </w:rPr>
          <w:t>incidence</w:t>
        </w:r>
        <w:r w:rsidR="00B93F8A" w:rsidRPr="00B93F8A">
          <w:rPr>
            <w:highlight w:val="yellow"/>
            <w:rPrChange w:id="31" w:author="David Ouyang" w:date="2013-09-21T23:13:00Z">
              <w:rPr/>
            </w:rPrChange>
          </w:rPr>
          <w:t xml:space="preserve"> of high-risk cases at high-volume centers</w:t>
        </w:r>
      </w:ins>
      <w:ins w:id="32" w:author="David Ouyang" w:date="2013-09-21T23:12:00Z">
        <w:r w:rsidR="00B93F8A" w:rsidRPr="00B93F8A">
          <w:rPr>
            <w:highlight w:val="yellow"/>
            <w:rPrChange w:id="33" w:author="David Ouyang" w:date="2013-09-21T23:13:00Z">
              <w:rPr/>
            </w:rPrChange>
          </w:rPr>
          <w:t xml:space="preserve"> may represent increased patient </w:t>
        </w:r>
        <w:proofErr w:type="spellStart"/>
        <w:r w:rsidR="00B93F8A" w:rsidRPr="00B93F8A">
          <w:rPr>
            <w:highlight w:val="yellow"/>
            <w:rPrChange w:id="34" w:author="David Ouyang" w:date="2013-09-21T23:13:00Z">
              <w:rPr/>
            </w:rPrChange>
          </w:rPr>
          <w:t>comorbidities</w:t>
        </w:r>
        <w:proofErr w:type="spellEnd"/>
        <w:r w:rsidR="00B93F8A" w:rsidRPr="00B93F8A">
          <w:rPr>
            <w:highlight w:val="yellow"/>
            <w:rPrChange w:id="35" w:author="David Ouyang" w:date="2013-09-21T23:13:00Z">
              <w:rPr/>
            </w:rPrChange>
          </w:rPr>
          <w:t xml:space="preserve"> at high-volume centers and could explain the increased rate of cardiopulmonary and electrolyte complications.</w:t>
        </w:r>
      </w:ins>
      <w:ins w:id="36" w:author="David Ouyang" w:date="2013-09-21T23:11:00Z">
        <w:r w:rsidR="00B93F8A">
          <w:t xml:space="preserve"> </w:t>
        </w:r>
      </w:ins>
      <w:r w:rsidR="00C04B76">
        <w:t xml:space="preserve"> </w:t>
      </w:r>
      <w:r w:rsidR="00D80E08">
        <w:t>Higher rates of</w:t>
      </w:r>
      <w:r w:rsidR="00C04B76">
        <w:t xml:space="preserve"> these two categories of complications </w:t>
      </w:r>
      <w:r w:rsidR="00D80E08">
        <w:t>are the primary contribution</w:t>
      </w:r>
      <w:r w:rsidR="00C04B76">
        <w:t xml:space="preserve"> to an increased overall complication rate at high</w:t>
      </w:r>
      <w:r w:rsidR="00913783">
        <w:t>-</w:t>
      </w:r>
      <w:r w:rsidR="00C04B76">
        <w:t xml:space="preserve">volume hospitals. </w:t>
      </w:r>
    </w:p>
    <w:p w:rsidR="00C16599" w:rsidRDefault="00C16599">
      <w:pPr>
        <w:spacing w:line="360" w:lineRule="auto"/>
        <w:ind w:firstLine="720"/>
      </w:pPr>
      <w:ins w:id="37" w:author="David Ouyang" w:date="2013-09-21T23:31:00Z">
        <w:r w:rsidRPr="002716D7">
          <w:rPr>
            <w:highlight w:val="yellow"/>
            <w:rPrChange w:id="38" w:author="David Ouyang" w:date="2013-09-21T23:41:00Z">
              <w:rPr/>
            </w:rPrChange>
          </w:rPr>
          <w:t xml:space="preserve">As the management of advanced </w:t>
        </w:r>
        <w:proofErr w:type="spellStart"/>
        <w:r w:rsidRPr="002716D7">
          <w:rPr>
            <w:highlight w:val="yellow"/>
            <w:rPrChange w:id="39" w:author="David Ouyang" w:date="2013-09-21T23:41:00Z">
              <w:rPr/>
            </w:rPrChange>
          </w:rPr>
          <w:t>sinonasal</w:t>
        </w:r>
        <w:proofErr w:type="spellEnd"/>
        <w:r w:rsidRPr="002716D7">
          <w:rPr>
            <w:highlight w:val="yellow"/>
            <w:rPrChange w:id="40" w:author="David Ouyang" w:date="2013-09-21T23:41:00Z">
              <w:rPr/>
            </w:rPrChange>
          </w:rPr>
          <w:t xml:space="preserve"> malignancies continues to become more </w:t>
        </w:r>
      </w:ins>
      <w:ins w:id="41" w:author="David Ouyang" w:date="2013-09-21T23:33:00Z">
        <w:r w:rsidRPr="002716D7">
          <w:rPr>
            <w:highlight w:val="yellow"/>
            <w:rPrChange w:id="42" w:author="David Ouyang" w:date="2013-09-21T23:41:00Z">
              <w:rPr/>
            </w:rPrChange>
          </w:rPr>
          <w:t>complex</w:t>
        </w:r>
      </w:ins>
      <w:ins w:id="43" w:author="David Ouyang" w:date="2013-09-21T23:31:00Z">
        <w:r w:rsidRPr="002716D7">
          <w:rPr>
            <w:highlight w:val="yellow"/>
            <w:rPrChange w:id="44" w:author="David Ouyang" w:date="2013-09-21T23:41:00Z">
              <w:rPr/>
            </w:rPrChange>
          </w:rPr>
          <w:t xml:space="preserve">, there </w:t>
        </w:r>
      </w:ins>
      <w:ins w:id="45" w:author="David Ouyang" w:date="2013-09-21T23:37:00Z">
        <w:r w:rsidRPr="002716D7">
          <w:rPr>
            <w:highlight w:val="yellow"/>
            <w:rPrChange w:id="46" w:author="David Ouyang" w:date="2013-09-21T23:41:00Z">
              <w:rPr/>
            </w:rPrChange>
          </w:rPr>
          <w:t>has been</w:t>
        </w:r>
      </w:ins>
      <w:ins w:id="47" w:author="David Ouyang" w:date="2013-09-21T23:31:00Z">
        <w:r w:rsidRPr="002716D7">
          <w:rPr>
            <w:highlight w:val="yellow"/>
            <w:rPrChange w:id="48" w:author="David Ouyang" w:date="2013-09-21T23:41:00Z">
              <w:rPr/>
            </w:rPrChange>
          </w:rPr>
          <w:t xml:space="preserve"> an increasing trend towards </w:t>
        </w:r>
      </w:ins>
      <w:ins w:id="49" w:author="David Ouyang" w:date="2013-09-21T23:33:00Z">
        <w:r w:rsidRPr="002716D7">
          <w:rPr>
            <w:highlight w:val="yellow"/>
            <w:rPrChange w:id="50" w:author="David Ouyang" w:date="2013-09-21T23:41:00Z">
              <w:rPr/>
            </w:rPrChange>
          </w:rPr>
          <w:t xml:space="preserve">surgical management at higher volume centers. Since </w:t>
        </w:r>
        <w:proofErr w:type="spellStart"/>
        <w:r w:rsidRPr="002716D7">
          <w:rPr>
            <w:highlight w:val="yellow"/>
            <w:rPrChange w:id="51" w:author="David Ouyang" w:date="2013-09-21T23:41:00Z">
              <w:rPr/>
            </w:rPrChange>
          </w:rPr>
          <w:t>sinonasal</w:t>
        </w:r>
        <w:proofErr w:type="spellEnd"/>
        <w:r w:rsidRPr="002716D7">
          <w:rPr>
            <w:highlight w:val="yellow"/>
            <w:rPrChange w:id="52" w:author="David Ouyang" w:date="2013-09-21T23:41:00Z">
              <w:rPr/>
            </w:rPrChange>
          </w:rPr>
          <w:t xml:space="preserve"> malignancy remains a relatively rare head and neck cancer, our study confirms that the </w:t>
        </w:r>
      </w:ins>
      <w:ins w:id="53" w:author="David Ouyang" w:date="2013-09-21T23:35:00Z">
        <w:r w:rsidRPr="002716D7">
          <w:rPr>
            <w:highlight w:val="yellow"/>
            <w:rPrChange w:id="54" w:author="David Ouyang" w:date="2013-09-21T23:41:00Z">
              <w:rPr/>
            </w:rPrChange>
          </w:rPr>
          <w:t>vast majority of institutions and otolaryngologists see less than 5 cases per year.</w:t>
        </w:r>
      </w:ins>
      <w:ins w:id="55" w:author="David Ouyang" w:date="2013-09-21T23:36:00Z">
        <w:r w:rsidRPr="002716D7">
          <w:rPr>
            <w:highlight w:val="yellow"/>
            <w:rPrChange w:id="56" w:author="David Ouyang" w:date="2013-09-21T23:41:00Z">
              <w:rPr/>
            </w:rPrChange>
          </w:rPr>
          <w:t xml:space="preserve"> </w:t>
        </w:r>
      </w:ins>
      <w:ins w:id="57" w:author="David Ouyang" w:date="2013-09-21T23:40:00Z">
        <w:r w:rsidR="002716D7" w:rsidRPr="002716D7">
          <w:rPr>
            <w:highlight w:val="yellow"/>
            <w:rPrChange w:id="58" w:author="David Ouyang" w:date="2013-09-21T23:41:00Z">
              <w:rPr/>
            </w:rPrChange>
          </w:rPr>
          <w:t>Given the low incidence of</w:t>
        </w:r>
      </w:ins>
      <w:ins w:id="59" w:author="David Ouyang" w:date="2013-09-21T23:41:00Z">
        <w:r w:rsidR="002716D7" w:rsidRPr="002716D7">
          <w:rPr>
            <w:highlight w:val="yellow"/>
            <w:rPrChange w:id="60" w:author="David Ouyang" w:date="2013-09-21T23:41:00Z">
              <w:rPr/>
            </w:rPrChange>
          </w:rPr>
          <w:t xml:space="preserve"> </w:t>
        </w:r>
        <w:proofErr w:type="spellStart"/>
        <w:r w:rsidR="002716D7" w:rsidRPr="002716D7">
          <w:rPr>
            <w:highlight w:val="yellow"/>
            <w:rPrChange w:id="61" w:author="David Ouyang" w:date="2013-09-21T23:41:00Z">
              <w:rPr/>
            </w:rPrChange>
          </w:rPr>
          <w:t>sinonasal</w:t>
        </w:r>
        <w:proofErr w:type="spellEnd"/>
        <w:r w:rsidR="002716D7" w:rsidRPr="002716D7">
          <w:rPr>
            <w:highlight w:val="yellow"/>
            <w:rPrChange w:id="62" w:author="David Ouyang" w:date="2013-09-21T23:41:00Z">
              <w:rPr/>
            </w:rPrChange>
          </w:rPr>
          <w:t xml:space="preserve"> malignancy</w:t>
        </w:r>
      </w:ins>
      <w:ins w:id="63" w:author="David Ouyang" w:date="2013-09-21T23:40:00Z">
        <w:r w:rsidR="002716D7" w:rsidRPr="002716D7">
          <w:rPr>
            <w:highlight w:val="yellow"/>
            <w:rPrChange w:id="64" w:author="David Ouyang" w:date="2013-09-21T23:41:00Z">
              <w:rPr/>
            </w:rPrChange>
          </w:rPr>
          <w:t xml:space="preserve">, perhaps there is </w:t>
        </w:r>
      </w:ins>
      <w:ins w:id="65" w:author="David Ouyang" w:date="2013-09-21T23:41:00Z">
        <w:r w:rsidR="002716D7" w:rsidRPr="002716D7">
          <w:rPr>
            <w:highlight w:val="yellow"/>
            <w:rPrChange w:id="66" w:author="David Ouyang" w:date="2013-09-21T23:41:00Z">
              <w:rPr/>
            </w:rPrChange>
          </w:rPr>
          <w:t xml:space="preserve">benefit to </w:t>
        </w:r>
      </w:ins>
      <w:ins w:id="67" w:author="David Ouyang" w:date="2013-09-21T23:40:00Z">
        <w:r w:rsidR="002716D7" w:rsidRPr="002716D7">
          <w:rPr>
            <w:highlight w:val="yellow"/>
            <w:rPrChange w:id="68" w:author="David Ouyang" w:date="2013-09-21T23:41:00Z">
              <w:rPr/>
            </w:rPrChange>
          </w:rPr>
          <w:t>creating centers of excellence for</w:t>
        </w:r>
      </w:ins>
      <w:ins w:id="69" w:author="David Ouyang" w:date="2013-09-21T23:41:00Z">
        <w:r w:rsidR="002716D7" w:rsidRPr="002716D7">
          <w:rPr>
            <w:highlight w:val="yellow"/>
            <w:rPrChange w:id="70" w:author="David Ouyang" w:date="2013-09-21T23:41:00Z">
              <w:rPr/>
            </w:rPrChange>
          </w:rPr>
          <w:t xml:space="preserve"> </w:t>
        </w:r>
        <w:r w:rsidR="002716D7" w:rsidRPr="002716D7">
          <w:rPr>
            <w:highlight w:val="yellow"/>
            <w:rPrChange w:id="71" w:author="David Ouyang" w:date="2013-09-21T23:41:00Z">
              <w:rPr/>
            </w:rPrChange>
          </w:rPr>
          <w:t>such complicated surgeries</w:t>
        </w:r>
        <w:r w:rsidR="002716D7" w:rsidRPr="002716D7">
          <w:rPr>
            <w:highlight w:val="yellow"/>
            <w:rPrChange w:id="72" w:author="David Ouyang" w:date="2013-09-21T23:41:00Z">
              <w:rPr/>
            </w:rPrChange>
          </w:rPr>
          <w:t>.</w:t>
        </w:r>
      </w:ins>
      <w:ins w:id="73" w:author="David Ouyang" w:date="2013-09-21T23:40:00Z">
        <w:r w:rsidR="002716D7" w:rsidRPr="002716D7">
          <w:rPr>
            <w:highlight w:val="yellow"/>
            <w:rPrChange w:id="74" w:author="David Ouyang" w:date="2013-09-21T23:41:00Z">
              <w:rPr/>
            </w:rPrChange>
          </w:rPr>
          <w:t xml:space="preserve"> </w:t>
        </w:r>
      </w:ins>
      <w:ins w:id="75" w:author="David Ouyang" w:date="2013-09-21T23:37:00Z">
        <w:r w:rsidR="002716D7" w:rsidRPr="002716D7">
          <w:rPr>
            <w:highlight w:val="yellow"/>
            <w:rPrChange w:id="76" w:author="David Ouyang" w:date="2013-09-21T23:41:00Z">
              <w:rPr/>
            </w:rPrChange>
          </w:rPr>
          <w:t>Although our study does not find a large difference in complication rate between high and low-volume centers, this finding is confounded by the fact that high-volume centers perform many more high-risk cases which have a higher complication rate.</w:t>
        </w:r>
      </w:ins>
      <w:ins w:id="77" w:author="David Ouyang" w:date="2013-09-21T23:39:00Z">
        <w:r w:rsidR="002716D7" w:rsidRPr="002716D7">
          <w:rPr>
            <w:highlight w:val="yellow"/>
            <w:rPrChange w:id="78" w:author="David Ouyang" w:date="2013-09-21T23:41:00Z">
              <w:rPr/>
            </w:rPrChange>
          </w:rPr>
          <w:t xml:space="preserve"> </w:t>
        </w:r>
      </w:ins>
      <w:ins w:id="79" w:author="David Ouyang" w:date="2013-09-21T23:40:00Z">
        <w:r w:rsidR="002716D7" w:rsidRPr="002716D7">
          <w:rPr>
            <w:highlight w:val="yellow"/>
            <w:rPrChange w:id="80" w:author="David Ouyang" w:date="2013-09-21T23:41:00Z">
              <w:rPr/>
            </w:rPrChange>
          </w:rPr>
          <w:t>Further study needs to be done to identify if long term outcomes are different between high and low-volume centers.</w:t>
        </w:r>
        <w:r w:rsidR="002716D7">
          <w:t xml:space="preserve"> </w:t>
        </w:r>
      </w:ins>
    </w:p>
    <w:p w:rsidR="00527F02" w:rsidRDefault="00607978" w:rsidP="00BA19C1">
      <w:pPr>
        <w:spacing w:line="360" w:lineRule="auto"/>
        <w:ind w:firstLine="720"/>
      </w:pPr>
      <w:r w:rsidRPr="005457DA">
        <w:rPr>
          <w:highlight w:val="yellow"/>
        </w:rPr>
        <w:t>There are several limitations to the use of hospital discharge data from National Inpatient Sample that could potentially influence our findings. T</w:t>
      </w:r>
      <w:r w:rsidR="00972C46" w:rsidRPr="005457DA">
        <w:rPr>
          <w:highlight w:val="yellow"/>
        </w:rPr>
        <w:t>he National Inpatient Sample does not keep track of long</w:t>
      </w:r>
      <w:r w:rsidR="002A0671" w:rsidRPr="005457DA">
        <w:rPr>
          <w:highlight w:val="yellow"/>
        </w:rPr>
        <w:t>-</w:t>
      </w:r>
      <w:r w:rsidR="00972C46" w:rsidRPr="005457DA">
        <w:rPr>
          <w:highlight w:val="yellow"/>
        </w:rPr>
        <w:t>term outcomes from these hospitalizations</w:t>
      </w:r>
      <w:r w:rsidRPr="005457DA">
        <w:rPr>
          <w:highlight w:val="yellow"/>
        </w:rPr>
        <w:t xml:space="preserve"> and only provides information from the index hospitalization without information on readmission or previous procedures</w:t>
      </w:r>
      <w:r w:rsidR="00972C46" w:rsidRPr="005457DA">
        <w:rPr>
          <w:highlight w:val="yellow"/>
        </w:rPr>
        <w:t xml:space="preserve">. While we </w:t>
      </w:r>
      <w:r w:rsidR="002A0671" w:rsidRPr="005457DA">
        <w:rPr>
          <w:highlight w:val="yellow"/>
        </w:rPr>
        <w:t xml:space="preserve">were </w:t>
      </w:r>
      <w:r w:rsidR="00972C46" w:rsidRPr="005457DA">
        <w:rPr>
          <w:highlight w:val="yellow"/>
        </w:rPr>
        <w:t xml:space="preserve">able to show there is little perioperative mortality (0.8%), </w:t>
      </w:r>
      <w:r w:rsidR="002A0671" w:rsidRPr="005457DA">
        <w:rPr>
          <w:highlight w:val="yellow"/>
        </w:rPr>
        <w:t xml:space="preserve">we were </w:t>
      </w:r>
      <w:r w:rsidR="00972C46" w:rsidRPr="005457DA">
        <w:rPr>
          <w:highlight w:val="yellow"/>
        </w:rPr>
        <w:t xml:space="preserve">unable </w:t>
      </w:r>
      <w:r w:rsidR="002A0671" w:rsidRPr="005457DA">
        <w:rPr>
          <w:highlight w:val="yellow"/>
        </w:rPr>
        <w:t xml:space="preserve">to examine </w:t>
      </w:r>
      <w:r w:rsidR="00972C46" w:rsidRPr="005457DA">
        <w:rPr>
          <w:highlight w:val="yellow"/>
        </w:rPr>
        <w:t>long</w:t>
      </w:r>
      <w:r w:rsidR="002A0671" w:rsidRPr="005457DA">
        <w:rPr>
          <w:highlight w:val="yellow"/>
        </w:rPr>
        <w:t>-</w:t>
      </w:r>
      <w:r w:rsidR="00972C46" w:rsidRPr="005457DA">
        <w:rPr>
          <w:highlight w:val="yellow"/>
        </w:rPr>
        <w:t>term survival</w:t>
      </w:r>
      <w:r w:rsidR="002A0671" w:rsidRPr="005457DA">
        <w:rPr>
          <w:highlight w:val="yellow"/>
        </w:rPr>
        <w:t xml:space="preserve"> or complications.</w:t>
      </w:r>
      <w:r w:rsidR="00972C46" w:rsidRPr="005457DA">
        <w:rPr>
          <w:highlight w:val="yellow"/>
        </w:rPr>
        <w:t xml:space="preserve"> </w:t>
      </w:r>
      <w:r w:rsidRPr="005457DA">
        <w:rPr>
          <w:highlight w:val="yellow"/>
        </w:rPr>
        <w:t xml:space="preserve">Additionally, </w:t>
      </w:r>
      <w:r w:rsidR="00E445D0" w:rsidRPr="005457DA">
        <w:rPr>
          <w:highlight w:val="yellow"/>
        </w:rPr>
        <w:t>since the</w:t>
      </w:r>
      <w:r w:rsidRPr="005457DA">
        <w:rPr>
          <w:highlight w:val="yellow"/>
        </w:rPr>
        <w:t xml:space="preserve"> NIS identifies diagnoses a</w:t>
      </w:r>
      <w:r w:rsidR="00E445D0" w:rsidRPr="005457DA">
        <w:rPr>
          <w:highlight w:val="yellow"/>
        </w:rPr>
        <w:t>nd complications by ICD9 codes</w:t>
      </w:r>
      <w:r w:rsidR="0089780A" w:rsidRPr="005457DA">
        <w:rPr>
          <w:highlight w:val="yellow"/>
        </w:rPr>
        <w:t xml:space="preserve"> and CPT codes</w:t>
      </w:r>
      <w:r w:rsidR="00E445D0" w:rsidRPr="005457DA">
        <w:rPr>
          <w:highlight w:val="yellow"/>
        </w:rPr>
        <w:t xml:space="preserve">, </w:t>
      </w:r>
      <w:r w:rsidRPr="005457DA">
        <w:rPr>
          <w:highlight w:val="yellow"/>
        </w:rPr>
        <w:t>variation in the specificity of coding between institutions could potentially bias</w:t>
      </w:r>
      <w:r w:rsidR="00E445D0" w:rsidRPr="005457DA">
        <w:rPr>
          <w:highlight w:val="yellow"/>
        </w:rPr>
        <w:t xml:space="preserve"> or underreport </w:t>
      </w:r>
      <w:r w:rsidR="00E445D0" w:rsidRPr="005457DA">
        <w:rPr>
          <w:highlight w:val="yellow"/>
        </w:rPr>
        <w:lastRenderedPageBreak/>
        <w:t>the incidence of complications.</w:t>
      </w:r>
      <w:r w:rsidR="0089780A" w:rsidRPr="005457DA">
        <w:rPr>
          <w:highlight w:val="yellow"/>
        </w:rPr>
        <w:t xml:space="preserve"> From diagnoses and procedure codes, we anticipate surgical </w:t>
      </w:r>
      <w:r w:rsidR="00BA19C1" w:rsidRPr="005457DA">
        <w:rPr>
          <w:highlight w:val="yellow"/>
        </w:rPr>
        <w:t>intent;</w:t>
      </w:r>
      <w:r w:rsidR="0089780A" w:rsidRPr="005457DA">
        <w:rPr>
          <w:highlight w:val="yellow"/>
        </w:rPr>
        <w:t xml:space="preserve"> however it is not possible to distinguish between cases with curative intent verses for palliation alone.</w:t>
      </w:r>
      <w:r w:rsidRPr="005457DA">
        <w:rPr>
          <w:highlight w:val="yellow"/>
        </w:rPr>
        <w:t xml:space="preserve"> </w:t>
      </w:r>
      <w:r w:rsidR="00BA19C1" w:rsidRPr="005457DA">
        <w:rPr>
          <w:highlight w:val="yellow"/>
        </w:rPr>
        <w:t xml:space="preserve">Similarly, the introduction of endoscopic surgical techniques could have changed the management of </w:t>
      </w:r>
      <w:proofErr w:type="spellStart"/>
      <w:r w:rsidR="00BA19C1" w:rsidRPr="005457DA">
        <w:rPr>
          <w:highlight w:val="yellow"/>
        </w:rPr>
        <w:t>sinonasal</w:t>
      </w:r>
      <w:proofErr w:type="spellEnd"/>
      <w:r w:rsidR="00BA19C1" w:rsidRPr="005457DA">
        <w:rPr>
          <w:highlight w:val="yellow"/>
        </w:rPr>
        <w:t xml:space="preserve"> cancers, however the NIS does not identify between open vs. laparoscopic approaches and we did not identify any trends in the complication type or rate over time. </w:t>
      </w:r>
      <w:r w:rsidR="00972C46" w:rsidRPr="005457DA">
        <w:rPr>
          <w:highlight w:val="yellow"/>
        </w:rPr>
        <w:t xml:space="preserve">Further investigation </w:t>
      </w:r>
      <w:r w:rsidR="00E445D0" w:rsidRPr="005457DA">
        <w:rPr>
          <w:highlight w:val="yellow"/>
        </w:rPr>
        <w:t>is warranted</w:t>
      </w:r>
      <w:r w:rsidR="00972C46" w:rsidRPr="005457DA">
        <w:rPr>
          <w:highlight w:val="yellow"/>
        </w:rPr>
        <w:t xml:space="preserve"> to </w:t>
      </w:r>
      <w:r w:rsidR="00E445D0" w:rsidRPr="005457DA">
        <w:rPr>
          <w:highlight w:val="yellow"/>
        </w:rPr>
        <w:t xml:space="preserve">investigate </w:t>
      </w:r>
      <w:r w:rsidR="00972C46" w:rsidRPr="005457DA">
        <w:rPr>
          <w:highlight w:val="yellow"/>
        </w:rPr>
        <w:t xml:space="preserve">the </w:t>
      </w:r>
      <w:r w:rsidR="00E445D0" w:rsidRPr="005457DA">
        <w:rPr>
          <w:highlight w:val="yellow"/>
        </w:rPr>
        <w:t xml:space="preserve">incidence, </w:t>
      </w:r>
      <w:r w:rsidR="00972C46" w:rsidRPr="005457DA">
        <w:rPr>
          <w:highlight w:val="yellow"/>
        </w:rPr>
        <w:t>efficacy</w:t>
      </w:r>
      <w:r w:rsidR="00E445D0" w:rsidRPr="005457DA">
        <w:rPr>
          <w:highlight w:val="yellow"/>
        </w:rPr>
        <w:t>, and risks of</w:t>
      </w:r>
      <w:r w:rsidR="00972C46" w:rsidRPr="005457DA">
        <w:rPr>
          <w:highlight w:val="yellow"/>
        </w:rPr>
        <w:t xml:space="preserve"> treatment options.</w:t>
      </w:r>
      <w:r w:rsidR="00972C46">
        <w:t xml:space="preserve"> </w:t>
      </w:r>
    </w:p>
    <w:p w:rsidR="00A655A2" w:rsidRPr="00AF0E1D" w:rsidRDefault="00A655A2" w:rsidP="00A655A2">
      <w:pPr>
        <w:spacing w:line="360" w:lineRule="auto"/>
        <w:rPr>
          <w:b/>
        </w:rPr>
      </w:pPr>
      <w:r w:rsidRPr="00AF0E1D">
        <w:rPr>
          <w:b/>
        </w:rPr>
        <w:t xml:space="preserve">Conclusion: </w:t>
      </w:r>
    </w:p>
    <w:p w:rsidR="0060694F" w:rsidRDefault="00A655A2" w:rsidP="0060694F">
      <w:pPr>
        <w:spacing w:line="360" w:lineRule="auto"/>
        <w:ind w:firstLine="720"/>
      </w:pPr>
      <w:r>
        <w:rPr>
          <w:rFonts w:cs="Arial"/>
          <w:color w:val="000000"/>
          <w:shd w:val="clear" w:color="auto" w:fill="FFFFFF"/>
        </w:rPr>
        <w:t xml:space="preserve">This study characterizes current trends in the initial 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cancer. Complicated surgeries are more </w:t>
      </w:r>
      <w:r w:rsidR="0060694F">
        <w:rPr>
          <w:rFonts w:cs="Arial"/>
          <w:color w:val="000000"/>
          <w:shd w:val="clear" w:color="auto" w:fill="FFFFFF"/>
        </w:rPr>
        <w:t>likely to be performed at high</w:t>
      </w:r>
      <w:r>
        <w:rPr>
          <w:rFonts w:cs="Arial"/>
          <w:color w:val="000000"/>
          <w:shd w:val="clear" w:color="auto" w:fill="FFFFFF"/>
        </w:rPr>
        <w:t>-volume hospitals, whi</w:t>
      </w:r>
      <w:r w:rsidR="0060694F">
        <w:rPr>
          <w:rFonts w:cs="Arial"/>
          <w:color w:val="000000"/>
          <w:shd w:val="clear" w:color="auto" w:fill="FFFFFF"/>
        </w:rPr>
        <w:t>ch also entail</w:t>
      </w:r>
      <w:r>
        <w:rPr>
          <w:rFonts w:cs="Arial"/>
          <w:color w:val="000000"/>
          <w:shd w:val="clear" w:color="auto" w:fill="FFFFFF"/>
        </w:rPr>
        <w:t xml:space="preserve"> a higher complication rate</w:t>
      </w:r>
      <w:r w:rsidR="0060694F">
        <w:rPr>
          <w:rFonts w:cs="Arial"/>
          <w:color w:val="000000"/>
          <w:shd w:val="clear" w:color="auto" w:fill="FFFFFF"/>
        </w:rPr>
        <w:t xml:space="preserve"> primarily due to the complexity of postoperative management</w:t>
      </w:r>
      <w:r>
        <w:rPr>
          <w:rFonts w:cs="Arial"/>
          <w:color w:val="000000"/>
          <w:shd w:val="clear" w:color="auto" w:fill="FFFFFF"/>
        </w:rPr>
        <w:t xml:space="preserve">. </w:t>
      </w:r>
      <w:r>
        <w:t xml:space="preserve">High-risk cases resulted in </w:t>
      </w:r>
      <w:r w:rsidR="0060694F">
        <w:t xml:space="preserve">a higher rate </w:t>
      </w:r>
      <w:r>
        <w:t xml:space="preserve">of complications but were not associated with a higher mortality rate. </w:t>
      </w:r>
    </w:p>
    <w:p w:rsidR="00CD2F4F" w:rsidRPr="00AF0E1D" w:rsidRDefault="00AF0E1D">
      <w:pPr>
        <w:rPr>
          <w:b/>
        </w:rPr>
      </w:pPr>
      <w:r w:rsidRPr="00AF0E1D">
        <w:rPr>
          <w:b/>
        </w:rPr>
        <w:t>Acknowledgements:</w:t>
      </w:r>
    </w:p>
    <w:p w:rsidR="00AF0E1D" w:rsidRDefault="00AF0E1D">
      <w:r>
        <w:tab/>
        <w:t>No grants or research support to acknowledge.</w:t>
      </w:r>
    </w:p>
    <w:sectPr w:rsidR="00AF0E1D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compat/>
  <w:rsids>
    <w:rsidRoot w:val="00E34A23"/>
    <w:rsid w:val="0007124E"/>
    <w:rsid w:val="00074781"/>
    <w:rsid w:val="00084FA7"/>
    <w:rsid w:val="000A277C"/>
    <w:rsid w:val="000D5B19"/>
    <w:rsid w:val="000E0336"/>
    <w:rsid w:val="001033A2"/>
    <w:rsid w:val="00125F82"/>
    <w:rsid w:val="00140627"/>
    <w:rsid w:val="00141543"/>
    <w:rsid w:val="00145D4F"/>
    <w:rsid w:val="00170725"/>
    <w:rsid w:val="00170D45"/>
    <w:rsid w:val="001712B2"/>
    <w:rsid w:val="001C7498"/>
    <w:rsid w:val="001D7301"/>
    <w:rsid w:val="001F405B"/>
    <w:rsid w:val="00263E89"/>
    <w:rsid w:val="002716D7"/>
    <w:rsid w:val="0028272E"/>
    <w:rsid w:val="00282DBE"/>
    <w:rsid w:val="002A0671"/>
    <w:rsid w:val="002A5440"/>
    <w:rsid w:val="002C2587"/>
    <w:rsid w:val="002C7771"/>
    <w:rsid w:val="002E755E"/>
    <w:rsid w:val="00300EAA"/>
    <w:rsid w:val="0031017C"/>
    <w:rsid w:val="0031072E"/>
    <w:rsid w:val="003415DF"/>
    <w:rsid w:val="003421EB"/>
    <w:rsid w:val="00352BB6"/>
    <w:rsid w:val="00366A5D"/>
    <w:rsid w:val="0037298A"/>
    <w:rsid w:val="003A27D7"/>
    <w:rsid w:val="003A539B"/>
    <w:rsid w:val="00410A72"/>
    <w:rsid w:val="004264E0"/>
    <w:rsid w:val="00440810"/>
    <w:rsid w:val="00467A14"/>
    <w:rsid w:val="0048301B"/>
    <w:rsid w:val="00486C82"/>
    <w:rsid w:val="00491D9A"/>
    <w:rsid w:val="004A6D54"/>
    <w:rsid w:val="004B2EC0"/>
    <w:rsid w:val="004B4D06"/>
    <w:rsid w:val="00507A1C"/>
    <w:rsid w:val="0051593A"/>
    <w:rsid w:val="00515A35"/>
    <w:rsid w:val="00516C5C"/>
    <w:rsid w:val="0052764E"/>
    <w:rsid w:val="00527F02"/>
    <w:rsid w:val="005323F3"/>
    <w:rsid w:val="005457DA"/>
    <w:rsid w:val="00561918"/>
    <w:rsid w:val="0058653D"/>
    <w:rsid w:val="00586DC3"/>
    <w:rsid w:val="005967C6"/>
    <w:rsid w:val="00596813"/>
    <w:rsid w:val="005C4E68"/>
    <w:rsid w:val="005F7510"/>
    <w:rsid w:val="0060694F"/>
    <w:rsid w:val="00607978"/>
    <w:rsid w:val="00610B49"/>
    <w:rsid w:val="006600E0"/>
    <w:rsid w:val="00661825"/>
    <w:rsid w:val="00676C0D"/>
    <w:rsid w:val="006B1527"/>
    <w:rsid w:val="006D2F2B"/>
    <w:rsid w:val="006D3592"/>
    <w:rsid w:val="006F25C7"/>
    <w:rsid w:val="00716A4D"/>
    <w:rsid w:val="00717AB8"/>
    <w:rsid w:val="00730084"/>
    <w:rsid w:val="00797255"/>
    <w:rsid w:val="007A24C7"/>
    <w:rsid w:val="007A4E89"/>
    <w:rsid w:val="007B1500"/>
    <w:rsid w:val="007B7BE4"/>
    <w:rsid w:val="007D32BF"/>
    <w:rsid w:val="007D6621"/>
    <w:rsid w:val="007D6DA5"/>
    <w:rsid w:val="007E2C56"/>
    <w:rsid w:val="00801FA1"/>
    <w:rsid w:val="00862720"/>
    <w:rsid w:val="0087398F"/>
    <w:rsid w:val="0089780A"/>
    <w:rsid w:val="008C21A0"/>
    <w:rsid w:val="008C3E74"/>
    <w:rsid w:val="008F1141"/>
    <w:rsid w:val="00905F13"/>
    <w:rsid w:val="00913783"/>
    <w:rsid w:val="0091421D"/>
    <w:rsid w:val="0092166F"/>
    <w:rsid w:val="00950DFE"/>
    <w:rsid w:val="00954FE4"/>
    <w:rsid w:val="00962EC9"/>
    <w:rsid w:val="0096528C"/>
    <w:rsid w:val="00971B52"/>
    <w:rsid w:val="00972C46"/>
    <w:rsid w:val="009A3EB2"/>
    <w:rsid w:val="009C5588"/>
    <w:rsid w:val="009D4F9F"/>
    <w:rsid w:val="009E75DA"/>
    <w:rsid w:val="00A309C1"/>
    <w:rsid w:val="00A655A2"/>
    <w:rsid w:val="00AA63A6"/>
    <w:rsid w:val="00AB32BF"/>
    <w:rsid w:val="00AB50DE"/>
    <w:rsid w:val="00AC26B5"/>
    <w:rsid w:val="00AC49A2"/>
    <w:rsid w:val="00AC6816"/>
    <w:rsid w:val="00AD4B67"/>
    <w:rsid w:val="00AE1E91"/>
    <w:rsid w:val="00AE2FAB"/>
    <w:rsid w:val="00AE7A43"/>
    <w:rsid w:val="00AF0E1D"/>
    <w:rsid w:val="00B1652B"/>
    <w:rsid w:val="00B328A3"/>
    <w:rsid w:val="00B349B8"/>
    <w:rsid w:val="00B6534A"/>
    <w:rsid w:val="00B93F8A"/>
    <w:rsid w:val="00BA19C1"/>
    <w:rsid w:val="00BA2E88"/>
    <w:rsid w:val="00BA44C2"/>
    <w:rsid w:val="00BB1F0F"/>
    <w:rsid w:val="00BF53DC"/>
    <w:rsid w:val="00C04B76"/>
    <w:rsid w:val="00C10003"/>
    <w:rsid w:val="00C13FB7"/>
    <w:rsid w:val="00C15B2F"/>
    <w:rsid w:val="00C16599"/>
    <w:rsid w:val="00C52D7E"/>
    <w:rsid w:val="00C75BEA"/>
    <w:rsid w:val="00C84C1A"/>
    <w:rsid w:val="00C84D37"/>
    <w:rsid w:val="00C87037"/>
    <w:rsid w:val="00C90FAE"/>
    <w:rsid w:val="00C93EF4"/>
    <w:rsid w:val="00CB4A9A"/>
    <w:rsid w:val="00CC0C29"/>
    <w:rsid w:val="00CD2F4F"/>
    <w:rsid w:val="00CE3B2A"/>
    <w:rsid w:val="00CF3F1F"/>
    <w:rsid w:val="00D00A5A"/>
    <w:rsid w:val="00D12F47"/>
    <w:rsid w:val="00D271B2"/>
    <w:rsid w:val="00D80E08"/>
    <w:rsid w:val="00DA5114"/>
    <w:rsid w:val="00DF1758"/>
    <w:rsid w:val="00E34A23"/>
    <w:rsid w:val="00E36A33"/>
    <w:rsid w:val="00E42B88"/>
    <w:rsid w:val="00E445D0"/>
    <w:rsid w:val="00E95161"/>
    <w:rsid w:val="00EC0956"/>
    <w:rsid w:val="00F02400"/>
    <w:rsid w:val="00F038FC"/>
    <w:rsid w:val="00F07E52"/>
    <w:rsid w:val="00F4492C"/>
    <w:rsid w:val="00F45D27"/>
    <w:rsid w:val="00F6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9A"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779">
              <w:marLeft w:val="240"/>
              <w:marRight w:val="36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1977">
                  <w:marLeft w:val="0"/>
                  <w:marRight w:val="0"/>
                  <w:marTop w:val="0"/>
                  <w:marBottom w:val="0"/>
                  <w:divBdr>
                    <w:top w:val="single" w:sz="24" w:space="5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89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0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1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ms@radonc.ucsf.edu" TargetMode="External"/><Relationship Id="rId5" Type="http://schemas.openxmlformats.org/officeDocument/2006/relationships/hyperlink" Target="tel:415-353-9893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01CB8-E056-43CC-AD6F-B2FC625F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20222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Undergrad Student13</dc:creator>
  <cp:lastModifiedBy>David Ouyang</cp:lastModifiedBy>
  <cp:revision>4</cp:revision>
  <dcterms:created xsi:type="dcterms:W3CDTF">2013-09-22T04:45:00Z</dcterms:created>
  <dcterms:modified xsi:type="dcterms:W3CDTF">2013-09-22T06:41:00Z</dcterms:modified>
</cp:coreProperties>
</file>