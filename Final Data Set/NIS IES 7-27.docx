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1B2" w:rsidRPr="00CE3B2A" w:rsidRDefault="00B349B8" w:rsidP="00D271B2">
      <w:pPr>
        <w:rPr>
          <w:sz w:val="32"/>
          <w:szCs w:val="32"/>
        </w:rPr>
      </w:pPr>
      <w:r w:rsidRPr="00CE3B2A">
        <w:rPr>
          <w:sz w:val="32"/>
          <w:szCs w:val="32"/>
        </w:rPr>
        <w:t xml:space="preserve">National </w:t>
      </w:r>
      <w:r w:rsidR="00D271B2" w:rsidRPr="00CE3B2A">
        <w:rPr>
          <w:sz w:val="32"/>
          <w:szCs w:val="32"/>
        </w:rPr>
        <w:t xml:space="preserve">Trends in Surgery for Sinonasal Malignancy </w:t>
      </w:r>
      <w:r w:rsidRPr="00CE3B2A">
        <w:rPr>
          <w:sz w:val="32"/>
          <w:szCs w:val="32"/>
        </w:rPr>
        <w:t>and the Effect of Hospital Volume on Short Term Outcomes</w:t>
      </w:r>
      <w:r w:rsidR="00D271B2" w:rsidRPr="00CE3B2A">
        <w:rPr>
          <w:sz w:val="32"/>
          <w:szCs w:val="32"/>
        </w:rPr>
        <w:t xml:space="preserve"> </w:t>
      </w:r>
    </w:p>
    <w:p w:rsidR="00D271B2" w:rsidRPr="00CE3B2A" w:rsidRDefault="00D271B2" w:rsidP="00D271B2"/>
    <w:p w:rsidR="00CE3B2A" w:rsidRPr="00CE3B2A" w:rsidRDefault="00D271B2" w:rsidP="00D271B2">
      <w:pPr>
        <w:rPr>
          <w:vertAlign w:val="superscript"/>
        </w:rPr>
      </w:pPr>
      <w:r w:rsidRPr="00CE3B2A">
        <w:t>David Ouyang</w:t>
      </w:r>
      <w:r w:rsidR="00CE3B2A">
        <w:rPr>
          <w:vertAlign w:val="superscript"/>
        </w:rPr>
        <w:t>1</w:t>
      </w:r>
      <w:r w:rsidRPr="00CE3B2A">
        <w:t>, Ivan El</w:t>
      </w:r>
      <w:r w:rsidR="009A3EB2">
        <w:t>-</w:t>
      </w:r>
      <w:r w:rsidRPr="00CE3B2A">
        <w:t>Say</w:t>
      </w:r>
      <w:r w:rsidR="009A3EB2">
        <w:t>e</w:t>
      </w:r>
      <w:r w:rsidRPr="00CE3B2A">
        <w:t>d</w:t>
      </w:r>
      <w:r w:rsidR="00CE3B2A">
        <w:rPr>
          <w:vertAlign w:val="superscript"/>
        </w:rPr>
        <w:t>2</w:t>
      </w:r>
      <w:r w:rsidRPr="00CE3B2A">
        <w:t xml:space="preserve">, Sue </w:t>
      </w:r>
      <w:r w:rsidR="009A3EB2">
        <w:t xml:space="preserve">S. </w:t>
      </w:r>
      <w:r w:rsidRPr="00CE3B2A">
        <w:t>Yom</w:t>
      </w:r>
      <w:r w:rsidR="00CE3B2A">
        <w:rPr>
          <w:vertAlign w:val="superscript"/>
        </w:rPr>
        <w:t>1</w:t>
      </w:r>
      <w:r w:rsidR="009A3EB2">
        <w:rPr>
          <w:vertAlign w:val="superscript"/>
        </w:rPr>
        <w:t>2</w:t>
      </w:r>
    </w:p>
    <w:p w:rsidR="00D271B2" w:rsidRPr="00CE3B2A" w:rsidRDefault="00D271B2" w:rsidP="00D271B2">
      <w:r w:rsidRPr="00CE3B2A">
        <w:br/>
        <w:t>Institutions: 1. Department of Radiation Oncology, University of California</w:t>
      </w:r>
      <w:r w:rsidR="009A3EB2">
        <w:t>,</w:t>
      </w:r>
      <w:r w:rsidRPr="00CE3B2A">
        <w:t xml:space="preserve"> San Francisco, San Francisco, CA, United States, 2. Department of Otolaryngology</w:t>
      </w:r>
      <w:ins w:id="0" w:author="Ivan Elsayed" w:date="2013-05-07T00:16:00Z">
        <w:r w:rsidR="00AC6816">
          <w:t>-Head and Neck Surgery</w:t>
        </w:r>
      </w:ins>
      <w:r w:rsidRPr="00CE3B2A">
        <w:t>, University of California</w:t>
      </w:r>
      <w:r w:rsidR="009A3EB2">
        <w:t>,</w:t>
      </w:r>
      <w:r w:rsidRPr="00CE3B2A">
        <w:t xml:space="preserve"> San Francisco, San </w:t>
      </w:r>
      <w:r w:rsidR="00CE3B2A" w:rsidRPr="00CE3B2A">
        <w:t>Francisco</w:t>
      </w:r>
      <w:r w:rsidRPr="00CE3B2A">
        <w:t>, CA, United States</w:t>
      </w:r>
    </w:p>
    <w:p w:rsidR="00D271B2" w:rsidRPr="00CE3B2A" w:rsidRDefault="00D271B2" w:rsidP="00D271B2"/>
    <w:p w:rsidR="00282DBE" w:rsidRDefault="00CE3B2A" w:rsidP="00282DBE">
      <w:pPr>
        <w:spacing w:after="0" w:line="240" w:lineRule="auto"/>
        <w:rPr>
          <w:rFonts w:ascii="Calibri" w:hAnsi="Calibri" w:cs="Arial"/>
        </w:rPr>
      </w:pPr>
      <w:r w:rsidRPr="00CE3B2A">
        <w:t xml:space="preserve">Corresponding Author: </w:t>
      </w:r>
      <w:r w:rsidRPr="00CE3B2A">
        <w:br/>
      </w:r>
      <w:r w:rsidRPr="00CE3B2A">
        <w:rPr>
          <w:rFonts w:ascii="Calibri" w:hAnsi="Calibri" w:cs="Arial"/>
        </w:rPr>
        <w:t>Sue S. Yom, MD, PhD</w:t>
      </w:r>
      <w:r w:rsidRPr="00CE3B2A">
        <w:rPr>
          <w:rFonts w:ascii="Calibri" w:hAnsi="Calibri" w:cs="Arial"/>
        </w:rPr>
        <w:br/>
        <w:t>Department of Radiation Oncology</w:t>
      </w:r>
    </w:p>
    <w:p w:rsidR="00282DBE" w:rsidRDefault="009A3EB2" w:rsidP="00282DBE">
      <w:pPr>
        <w:spacing w:after="0" w:line="240" w:lineRule="auto"/>
        <w:rPr>
          <w:rFonts w:ascii="Calibri" w:hAnsi="Calibri" w:cs="Arial"/>
        </w:rPr>
      </w:pPr>
      <w:r>
        <w:rPr>
          <w:rFonts w:ascii="Calibri" w:hAnsi="Calibri" w:cs="Arial"/>
        </w:rPr>
        <w:t>Helen Diller Family Comprehensive Cancer Center</w:t>
      </w:r>
    </w:p>
    <w:p w:rsidR="00282DBE" w:rsidRDefault="009A3EB2" w:rsidP="00282DBE">
      <w:pPr>
        <w:spacing w:after="0" w:line="240" w:lineRule="auto"/>
        <w:rPr>
          <w:rFonts w:ascii="Calibri" w:hAnsi="Calibri" w:cs="Arial"/>
        </w:rPr>
      </w:pPr>
      <w:r>
        <w:rPr>
          <w:rFonts w:ascii="Calibri" w:hAnsi="Calibri" w:cs="Arial"/>
        </w:rPr>
        <w:t>University of California, San Francisco</w:t>
      </w:r>
    </w:p>
    <w:p w:rsidR="00282DBE" w:rsidRDefault="009A3EB2" w:rsidP="00282DBE">
      <w:pPr>
        <w:spacing w:after="0" w:line="240" w:lineRule="auto"/>
        <w:rPr>
          <w:rFonts w:ascii="Calibri" w:hAnsi="Calibri" w:cs="Arial"/>
        </w:rPr>
      </w:pPr>
      <w:r>
        <w:rPr>
          <w:rFonts w:ascii="Calibri" w:hAnsi="Calibri" w:cs="Arial"/>
        </w:rPr>
        <w:t>1600 Divisadero St. Suite H-1031</w:t>
      </w:r>
    </w:p>
    <w:p w:rsidR="00282DBE" w:rsidRDefault="009A3EB2" w:rsidP="00282DBE">
      <w:pPr>
        <w:spacing w:after="0" w:line="240" w:lineRule="auto"/>
        <w:rPr>
          <w:rFonts w:ascii="Calibri" w:hAnsi="Calibri" w:cs="Arial"/>
        </w:rPr>
      </w:pPr>
      <w:r>
        <w:rPr>
          <w:rFonts w:ascii="Calibri" w:hAnsi="Calibri" w:cs="Arial"/>
        </w:rPr>
        <w:t xml:space="preserve">San Francisco, CA 94143 </w:t>
      </w:r>
      <w:r w:rsidR="00CE3B2A" w:rsidRPr="00CE3B2A">
        <w:rPr>
          <w:rFonts w:ascii="Calibri" w:hAnsi="Calibri" w:cs="Arial"/>
        </w:rPr>
        <w:br/>
      </w:r>
      <w:hyperlink r:id="rId5" w:tgtFrame="_blank" w:history="1">
        <w:r w:rsidR="00CE3B2A" w:rsidRPr="00CE3B2A">
          <w:rPr>
            <w:rStyle w:val="Hyperlink"/>
            <w:rFonts w:ascii="Calibri" w:hAnsi="Calibri" w:cs="Arial"/>
          </w:rPr>
          <w:t>415-353-9893</w:t>
        </w:r>
      </w:hyperlink>
      <w:r w:rsidR="00CE3B2A" w:rsidRPr="00CE3B2A">
        <w:rPr>
          <w:rFonts w:ascii="Calibri" w:hAnsi="Calibri" w:cs="Arial"/>
        </w:rPr>
        <w:br/>
      </w:r>
      <w:hyperlink r:id="rId6" w:tgtFrame="_blank" w:history="1">
        <w:r w:rsidR="00CE3B2A" w:rsidRPr="00CE3B2A">
          <w:rPr>
            <w:rStyle w:val="Hyperlink"/>
            <w:rFonts w:ascii="Calibri" w:hAnsi="Calibri" w:cs="Arial"/>
          </w:rPr>
          <w:t>yoms@radonc.ucsf.edu</w:t>
        </w:r>
      </w:hyperlink>
    </w:p>
    <w:p w:rsidR="00D271B2" w:rsidRPr="00CE3B2A" w:rsidRDefault="00D271B2" w:rsidP="00D271B2"/>
    <w:p w:rsidR="00D271B2" w:rsidRDefault="00CE3B2A" w:rsidP="00D271B2">
      <w:r w:rsidRPr="00CE3B2A">
        <w:t>Keywords: Paranasal Cancer, Sinonasal Surgery, National Inpatient Sample</w:t>
      </w:r>
      <w:r w:rsidRPr="00CE3B2A">
        <w:br/>
        <w:t xml:space="preserve">Running Title: Trends in Sinonasal Cancer Surgery </w:t>
      </w:r>
    </w:p>
    <w:p w:rsidR="0037298A" w:rsidRDefault="0037298A" w:rsidP="00D271B2"/>
    <w:p w:rsidR="00D00A5A" w:rsidRDefault="00D00A5A" w:rsidP="00D271B2">
      <w:r>
        <w:t>Tables: 4</w:t>
      </w:r>
    </w:p>
    <w:p w:rsidR="00BA44C2" w:rsidRDefault="00D00A5A" w:rsidP="00D271B2">
      <w:r>
        <w:t xml:space="preserve">Figures: </w:t>
      </w:r>
      <w:r w:rsidR="00BA44C2">
        <w:t>2</w:t>
      </w:r>
    </w:p>
    <w:p w:rsidR="0037298A" w:rsidRPr="00CE3B2A" w:rsidRDefault="00BA44C2" w:rsidP="00D271B2">
      <w:r>
        <w:t>Supplemental Figures: 5</w:t>
      </w:r>
      <w:r w:rsidR="00D00A5A">
        <w:br/>
      </w:r>
      <w:r w:rsidR="0037298A">
        <w:br/>
        <w:t xml:space="preserve">Word Count: </w:t>
      </w:r>
    </w:p>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Pr="0037298A" w:rsidRDefault="00D271B2" w:rsidP="00D271B2">
      <w:pPr>
        <w:rPr>
          <w:b/>
        </w:rPr>
      </w:pPr>
      <w:r w:rsidRPr="0037298A">
        <w:rPr>
          <w:b/>
        </w:rPr>
        <w:t>Abstract</w:t>
      </w:r>
    </w:p>
    <w:p w:rsidR="00B328A3" w:rsidRDefault="00B328A3" w:rsidP="0037298A"/>
    <w:p w:rsidR="0037298A" w:rsidRDefault="0037298A" w:rsidP="00B328A3">
      <w:r>
        <w:t xml:space="preserve">Objective/Hypothesis: Sinonasal carcinomas are </w:t>
      </w:r>
      <w:del w:id="1" w:author="Ivan Elsayed" w:date="2013-05-07T00:17:00Z">
        <w:r w:rsidDel="00AC6816">
          <w:delText>a collection</w:delText>
        </w:r>
      </w:del>
      <w:ins w:id="2" w:author="Ivan Elsayed" w:date="2013-05-07T00:17:00Z">
        <w:r w:rsidR="00AC6816">
          <w:t>rare,</w:t>
        </w:r>
      </w:ins>
      <w:del w:id="3" w:author="Ivan Elsayed" w:date="2013-05-07T00:17:00Z">
        <w:r w:rsidDel="00AC6816">
          <w:delText xml:space="preserve"> of</w:delText>
        </w:r>
      </w:del>
      <w:r>
        <w:t xml:space="preserve"> highly morbid neoplasms originating </w:t>
      </w:r>
      <w:del w:id="4" w:author="Ivan Elsayed" w:date="2013-05-07T00:17:00Z">
        <w:r w:rsidDel="00AC6816">
          <w:delText xml:space="preserve">from </w:delText>
        </w:r>
      </w:del>
      <w:ins w:id="5" w:author="Ivan Elsayed" w:date="2013-05-07T00:17:00Z">
        <w:r w:rsidR="00AC6816">
          <w:t xml:space="preserve">in </w:t>
        </w:r>
      </w:ins>
      <w:r>
        <w:t xml:space="preserve">the </w:t>
      </w:r>
      <w:commentRangeStart w:id="6"/>
      <w:r>
        <w:t>nasopharynx</w:t>
      </w:r>
      <w:commentRangeEnd w:id="6"/>
      <w:r w:rsidR="00AC6816">
        <w:rPr>
          <w:rStyle w:val="CommentReference"/>
        </w:rPr>
        <w:commentReference w:id="6"/>
      </w:r>
      <w:r>
        <w:t xml:space="preserve"> </w:t>
      </w:r>
      <w:ins w:id="7" w:author="Ivan Elsayed" w:date="2013-05-07T00:17:00Z">
        <w:r w:rsidR="00AC6816">
          <w:t xml:space="preserve">nasal cavity </w:t>
        </w:r>
      </w:ins>
      <w:r>
        <w:t xml:space="preserve">and </w:t>
      </w:r>
      <w:r w:rsidR="00B328A3">
        <w:t xml:space="preserve">paranasal </w:t>
      </w:r>
      <w:r>
        <w:t xml:space="preserve">sinuses. </w:t>
      </w:r>
      <w:ins w:id="8" w:author="Ivan Elsayed" w:date="2013-05-07T00:18:00Z">
        <w:r w:rsidR="00AC6816">
          <w:t xml:space="preserve">The mainstay of treatment </w:t>
        </w:r>
      </w:ins>
      <w:del w:id="9" w:author="Ivan Elsayed" w:date="2013-05-07T00:18:00Z">
        <w:r w:rsidDel="00AC6816">
          <w:delText>O</w:delText>
        </w:r>
      </w:del>
      <w:ins w:id="10" w:author="Ivan Elsayed" w:date="2013-05-07T00:18:00Z">
        <w:r w:rsidR="00AC6816">
          <w:t>o</w:t>
        </w:r>
      </w:ins>
      <w:r>
        <w:t xml:space="preserve">ver the </w:t>
      </w:r>
      <w:del w:id="11" w:author="Ivan Elsayed" w:date="2013-05-07T00:18:00Z">
        <w:r w:rsidDel="00AC6816">
          <w:delText xml:space="preserve">last </w:delText>
        </w:r>
      </w:del>
      <w:ins w:id="12" w:author="Ivan Elsayed" w:date="2013-05-07T00:18:00Z">
        <w:r w:rsidR="00AC6816">
          <w:t xml:space="preserve">past </w:t>
        </w:r>
      </w:ins>
      <w:r>
        <w:t>two decades</w:t>
      </w:r>
      <w:ins w:id="13" w:author="Ivan Elsayed" w:date="2013-05-07T00:18:00Z">
        <w:r w:rsidR="00AC6816">
          <w:t xml:space="preserve"> is a</w:t>
        </w:r>
      </w:ins>
      <w:del w:id="14" w:author="Ivan Elsayed" w:date="2013-05-07T00:18:00Z">
        <w:r w:rsidDel="00AC6816">
          <w:delText>,</w:delText>
        </w:r>
      </w:del>
      <w:r>
        <w:t xml:space="preserve"> combination</w:t>
      </w:r>
      <w:r w:rsidR="00366A5D">
        <w:t>s</w:t>
      </w:r>
      <w:r>
        <w:t xml:space="preserve"> of surgery, radiation, and chemotherapy</w:t>
      </w:r>
      <w:ins w:id="15" w:author="Ivan Elsayed" w:date="2013-05-07T00:18:00Z">
        <w:r w:rsidR="00AC6816">
          <w:t>.</w:t>
        </w:r>
      </w:ins>
      <w:del w:id="16" w:author="Ivan Elsayed" w:date="2013-05-07T00:18:00Z">
        <w:r w:rsidDel="00AC6816">
          <w:delText xml:space="preserve"> </w:delText>
        </w:r>
        <w:r w:rsidR="00366A5D" w:rsidDel="00AC6816">
          <w:delText xml:space="preserve">have </w:delText>
        </w:r>
        <w:r w:rsidDel="00AC6816">
          <w:delText>been used to treat sinonasal malignancies</w:delText>
        </w:r>
      </w:del>
      <w:r>
        <w:t xml:space="preserve">. We sought to characterize the trends in initial management of sinonasal malignancy and the impact </w:t>
      </w:r>
      <w:r w:rsidR="00366A5D">
        <w:t xml:space="preserve">of </w:t>
      </w:r>
      <w:r>
        <w:t xml:space="preserve">hospital volume on surgical care and outcomes. </w:t>
      </w:r>
    </w:p>
    <w:p w:rsidR="0037298A" w:rsidRDefault="0037298A" w:rsidP="0037298A">
      <w:r>
        <w:t xml:space="preserve">Methods: </w:t>
      </w:r>
      <w:del w:id="17" w:author="Ivan Elsayed" w:date="2013-05-07T00:19:00Z">
        <w:r w:rsidDel="00AC6816">
          <w:delText>We performed a</w:delText>
        </w:r>
      </w:del>
      <w:ins w:id="18" w:author="Ivan Elsayed" w:date="2013-05-07T00:19:00Z">
        <w:r w:rsidR="00AC6816">
          <w:t>A</w:t>
        </w:r>
      </w:ins>
      <w:r>
        <w:t xml:space="preserve"> retrospective cohort study with time trends of patients admitted for surgical resection of sinonasal malignancy in the National Inpatient Sample (NIS) between 1988 and 2009. Subset analysis </w:t>
      </w:r>
      <w:ins w:id="19" w:author="Ivan Elsayed" w:date="2013-05-16T22:22:00Z">
        <w:r w:rsidR="00300EAA">
          <w:t>of high risk cases</w:t>
        </w:r>
      </w:ins>
      <w:del w:id="20" w:author="Ivan Elsayed" w:date="2013-05-07T00:20:00Z">
        <w:r w:rsidDel="00AC6816">
          <w:delText xml:space="preserve">was </w:delText>
        </w:r>
      </w:del>
      <w:ins w:id="21" w:author="Ivan Elsayed" w:date="2013-05-07T00:20:00Z">
        <w:r w:rsidR="00AC6816">
          <w:t xml:space="preserve">is </w:t>
        </w:r>
      </w:ins>
      <w:r>
        <w:t>performed on patient cohorts</w:t>
      </w:r>
      <w:ins w:id="22" w:author="Ivan Elsayed" w:date="2013-05-16T22:22:00Z">
        <w:r w:rsidR="00300EAA">
          <w:t xml:space="preserve"> </w:t>
        </w:r>
      </w:ins>
      <w:r>
        <w:t xml:space="preserve"> with skull base involvement, orbit</w:t>
      </w:r>
      <w:r w:rsidR="00366A5D">
        <w:t>al</w:t>
      </w:r>
      <w:r>
        <w:t xml:space="preserve"> or maxillary </w:t>
      </w:r>
      <w:r w:rsidR="00366A5D">
        <w:t xml:space="preserve">sinus </w:t>
      </w:r>
      <w:r>
        <w:t xml:space="preserve">involvement, or </w:t>
      </w:r>
      <w:r w:rsidR="00366A5D">
        <w:t xml:space="preserve">requirement for </w:t>
      </w:r>
      <w:r>
        <w:t>rad</w:t>
      </w:r>
      <w:commentRangeStart w:id="23"/>
      <w:r>
        <w:t>ica</w:t>
      </w:r>
      <w:commentRangeEnd w:id="23"/>
      <w:r w:rsidR="00AC6816">
        <w:rPr>
          <w:rStyle w:val="CommentReference"/>
        </w:rPr>
        <w:commentReference w:id="23"/>
      </w:r>
      <w:r>
        <w:t xml:space="preserve">l neck dissection. Patient characteristics as well as hospital attributes </w:t>
      </w:r>
      <w:del w:id="24" w:author="Ivan Elsayed" w:date="2013-05-07T00:20:00Z">
        <w:r w:rsidDel="00AC6816">
          <w:delText xml:space="preserve">were </w:delText>
        </w:r>
      </w:del>
      <w:ins w:id="25" w:author="Ivan Elsayed" w:date="2013-05-07T00:20:00Z">
        <w:r w:rsidR="00AC6816">
          <w:t xml:space="preserve">are </w:t>
        </w:r>
      </w:ins>
      <w:r>
        <w:t xml:space="preserve">correlated with patient morbidity and mortality.  </w:t>
      </w:r>
    </w:p>
    <w:p w:rsidR="0037298A" w:rsidRDefault="0037298A" w:rsidP="0037298A">
      <w:r>
        <w:t xml:space="preserve">Results: Over the course of 22 years, we identified 3850 cases of sinonasal surgery patients from 879 hospitals. 14.9% of patients had complications and 0.8% of hospitalizations resulted in mortality. </w:t>
      </w:r>
      <w:r w:rsidR="0048301B">
        <w:t xml:space="preserve">Older age was associated with higher morbidity and mortality. </w:t>
      </w:r>
      <w:r>
        <w:t xml:space="preserve">Cardiopulmonary complications, including pulmonary collapse and myocardial infarction, and infectious causes, most commonly urinary tract infection and </w:t>
      </w:r>
      <w:r w:rsidR="00366A5D">
        <w:t xml:space="preserve">surgical </w:t>
      </w:r>
      <w:r>
        <w:t xml:space="preserve">site infection, accounted for </w:t>
      </w:r>
      <w:r w:rsidR="00C13FB7">
        <w:t>13</w:t>
      </w:r>
      <w:r>
        <w:t xml:space="preserve">.5% and </w:t>
      </w:r>
      <w:r w:rsidR="00C13FB7">
        <w:t>34.6</w:t>
      </w:r>
      <w:r>
        <w:t>%</w:t>
      </w:r>
      <w:r w:rsidR="00366A5D">
        <w:t>,</w:t>
      </w:r>
      <w:r>
        <w:t xml:space="preserve"> respectively</w:t>
      </w:r>
      <w:r w:rsidR="00366A5D">
        <w:t>,</w:t>
      </w:r>
      <w:r>
        <w:t xml:space="preserve"> of all complications. </w:t>
      </w:r>
    </w:p>
    <w:p w:rsidR="0037298A" w:rsidRDefault="0037298A" w:rsidP="0037298A">
      <w:del w:id="26" w:author="Ivan Elsayed" w:date="2013-05-16T22:12:00Z">
        <w:r w:rsidDel="005323F3">
          <w:delText xml:space="preserve"> </w:delText>
        </w:r>
      </w:del>
      <w:del w:id="27" w:author="Ivan Elsayed" w:date="2013-05-16T22:22:00Z">
        <w:r w:rsidDel="00300EAA">
          <w:delText xml:space="preserve">Cases </w:delText>
        </w:r>
        <w:r w:rsidR="0048301B" w:rsidDel="00300EAA">
          <w:delText>including</w:delText>
        </w:r>
        <w:r w:rsidR="00366A5D" w:rsidDel="00300EAA">
          <w:delText xml:space="preserve"> </w:delText>
        </w:r>
        <w:r w:rsidDel="00300EAA">
          <w:delText>neck dissection, orbital or maxillary sinus involvement, or skull base involvement</w:delText>
        </w:r>
      </w:del>
      <w:ins w:id="28" w:author="Ivan Elsayed" w:date="2013-05-16T22:22:00Z">
        <w:r w:rsidR="00300EAA">
          <w:t>The high risk cases</w:t>
        </w:r>
      </w:ins>
      <w:r>
        <w:t xml:space="preserve"> </w:t>
      </w:r>
      <w:r w:rsidR="00366A5D">
        <w:t>were associated with</w:t>
      </w:r>
      <w:del w:id="29" w:author="Ivan Elsayed" w:date="2013-05-16T22:23:00Z">
        <w:r w:rsidR="00366A5D" w:rsidDel="00300EAA">
          <w:delText xml:space="preserve"> </w:delText>
        </w:r>
        <w:r w:rsidDel="00300EAA">
          <w:delText>higher</w:delText>
        </w:r>
      </w:del>
      <w:ins w:id="30" w:author="Ivan Elsayed" w:date="2013-05-16T22:23:00Z">
        <w:r w:rsidR="00300EAA">
          <w:t>increased</w:t>
        </w:r>
      </w:ins>
      <w:del w:id="31" w:author="Ivan Elsayed" w:date="2013-05-16T22:23:00Z">
        <w:r w:rsidDel="00300EAA">
          <w:delText xml:space="preserve"> rates of</w:delText>
        </w:r>
      </w:del>
      <w:r>
        <w:t xml:space="preserve"> morbidity and mortality. 24.4% of </w:t>
      </w:r>
      <w:r w:rsidR="00366A5D">
        <w:t xml:space="preserve">these </w:t>
      </w:r>
      <w:r>
        <w:t>high</w:t>
      </w:r>
      <w:r w:rsidR="00366A5D">
        <w:t>-</w:t>
      </w:r>
      <w:r>
        <w:t xml:space="preserve">risk surgeries </w:t>
      </w:r>
      <w:r w:rsidR="00366A5D">
        <w:t xml:space="preserve">were associated with </w:t>
      </w:r>
      <w:r>
        <w:t>complications, compared to 11.3% of cases without extra</w:t>
      </w:r>
      <w:r w:rsidR="00366A5D">
        <w:t>-</w:t>
      </w:r>
      <w:commentRangeStart w:id="32"/>
      <w:r w:rsidR="00366A5D">
        <w:t>sino</w:t>
      </w:r>
      <w:r>
        <w:t>nasal</w:t>
      </w:r>
      <w:commentRangeEnd w:id="32"/>
      <w:r w:rsidR="00300EAA">
        <w:rPr>
          <w:rStyle w:val="CommentReference"/>
        </w:rPr>
        <w:commentReference w:id="32"/>
      </w:r>
      <w:r>
        <w:t xml:space="preserve"> involvement. </w:t>
      </w:r>
      <w:del w:id="33" w:author="Ivan Elsayed" w:date="2013-05-16T22:25:00Z">
        <w:r w:rsidDel="00300EAA">
          <w:delText xml:space="preserve">We identified </w:delText>
        </w:r>
      </w:del>
      <w:r>
        <w:t xml:space="preserve">32 hospitals </w:t>
      </w:r>
      <w:del w:id="34" w:author="Ivan Elsayed" w:date="2013-05-16T22:25:00Z">
        <w:r w:rsidR="00366A5D" w:rsidDel="00300EAA">
          <w:delText xml:space="preserve">that </w:delText>
        </w:r>
      </w:del>
      <w:r>
        <w:t>averaged more than 5 cases per year</w:t>
      </w:r>
      <w:ins w:id="35" w:author="Ivan Elsayed" w:date="2013-05-16T22:25:00Z">
        <w:r w:rsidR="00300EAA">
          <w:t>,</w:t>
        </w:r>
      </w:ins>
      <w:r>
        <w:t xml:space="preserve"> </w:t>
      </w:r>
      <w:del w:id="36" w:author="Ivan Elsayed" w:date="2013-05-16T22:25:00Z">
        <w:r w:rsidDel="00300EAA">
          <w:delText xml:space="preserve">and </w:delText>
        </w:r>
      </w:del>
      <w:r>
        <w:t>account</w:t>
      </w:r>
      <w:ins w:id="37" w:author="Ivan Elsayed" w:date="2013-05-16T22:26:00Z">
        <w:r w:rsidR="00300EAA">
          <w:t>ing</w:t>
        </w:r>
      </w:ins>
      <w:del w:id="38" w:author="Ivan Elsayed" w:date="2013-05-16T22:26:00Z">
        <w:r w:rsidDel="00300EAA">
          <w:delText xml:space="preserve">ed </w:delText>
        </w:r>
      </w:del>
      <w:r>
        <w:t>for 28% (1097) of all sinonasal surger</w:t>
      </w:r>
      <w:r w:rsidR="00366A5D">
        <w:t>ies</w:t>
      </w:r>
      <w:r>
        <w:t xml:space="preserve">. These hospitals were </w:t>
      </w:r>
      <w:r w:rsidR="00366A5D">
        <w:t>likewise over</w:t>
      </w:r>
      <w:r>
        <w:t xml:space="preserve">represented in </w:t>
      </w:r>
      <w:commentRangeStart w:id="39"/>
      <w:r>
        <w:t xml:space="preserve">high risk cases </w:t>
      </w:r>
      <w:commentRangeEnd w:id="39"/>
      <w:r w:rsidR="00467A14">
        <w:rPr>
          <w:rStyle w:val="CommentReference"/>
        </w:rPr>
        <w:commentReference w:id="39"/>
      </w:r>
      <w:r>
        <w:t xml:space="preserve">– accounting for 32.4% of cases requiring neck dissection, 44.9% of cases with orbital involvement, and 45.7% of cases with skull base involvement. </w:t>
      </w:r>
    </w:p>
    <w:p w:rsidR="0037298A" w:rsidRDefault="0037298A" w:rsidP="0037298A">
      <w:r>
        <w:t xml:space="preserve">Conclusions: </w:t>
      </w:r>
      <w:r>
        <w:rPr>
          <w:rFonts w:cs="Arial"/>
          <w:color w:val="000000"/>
          <w:shd w:val="clear" w:color="auto" w:fill="FFFFFF"/>
        </w:rPr>
        <w:t xml:space="preserve">This study reflects </w:t>
      </w:r>
      <w:commentRangeStart w:id="40"/>
      <w:del w:id="41" w:author="Ivan Elsayed" w:date="2013-05-16T22:16:00Z">
        <w:r w:rsidDel="00300EAA">
          <w:rPr>
            <w:rFonts w:cs="Arial"/>
            <w:color w:val="000000"/>
            <w:shd w:val="clear" w:color="auto" w:fill="FFFFFF"/>
          </w:rPr>
          <w:delText xml:space="preserve">changing </w:delText>
        </w:r>
      </w:del>
      <w:ins w:id="42" w:author="Ivan Elsayed" w:date="2013-05-16T22:16:00Z">
        <w:r w:rsidR="00300EAA">
          <w:rPr>
            <w:rFonts w:cs="Arial"/>
            <w:color w:val="000000"/>
            <w:shd w:val="clear" w:color="auto" w:fill="FFFFFF"/>
          </w:rPr>
          <w:t xml:space="preserve">current </w:t>
        </w:r>
      </w:ins>
      <w:r>
        <w:rPr>
          <w:rFonts w:cs="Arial"/>
          <w:color w:val="000000"/>
          <w:shd w:val="clear" w:color="auto" w:fill="FFFFFF"/>
        </w:rPr>
        <w:t xml:space="preserve">trends in </w:t>
      </w:r>
      <w:commentRangeEnd w:id="40"/>
      <w:r w:rsidR="00467A14">
        <w:rPr>
          <w:rStyle w:val="CommentReference"/>
        </w:rPr>
        <w:commentReference w:id="40"/>
      </w:r>
      <w:r>
        <w:rPr>
          <w:rFonts w:cs="Arial"/>
          <w:color w:val="000000"/>
          <w:shd w:val="clear" w:color="auto" w:fill="FFFFFF"/>
        </w:rPr>
        <w:t>the</w:t>
      </w:r>
      <w:del w:id="43" w:author="Ivan Elsayed" w:date="2013-05-16T22:16:00Z">
        <w:r w:rsidDel="00300EAA">
          <w:rPr>
            <w:rFonts w:cs="Arial"/>
            <w:color w:val="000000"/>
            <w:shd w:val="clear" w:color="auto" w:fill="FFFFFF"/>
          </w:rPr>
          <w:delText xml:space="preserve"> </w:delText>
        </w:r>
        <w:commentRangeStart w:id="44"/>
        <w:r w:rsidDel="00300EAA">
          <w:rPr>
            <w:rFonts w:cs="Arial"/>
            <w:color w:val="000000"/>
            <w:shd w:val="clear" w:color="auto" w:fill="FFFFFF"/>
          </w:rPr>
          <w:delText>primary</w:delText>
        </w:r>
      </w:del>
      <w:r>
        <w:rPr>
          <w:rFonts w:cs="Arial"/>
          <w:color w:val="000000"/>
          <w:shd w:val="clear" w:color="auto" w:fill="FFFFFF"/>
        </w:rPr>
        <w:t xml:space="preserve"> management </w:t>
      </w:r>
      <w:commentRangeEnd w:id="44"/>
      <w:r w:rsidR="005323F3">
        <w:rPr>
          <w:rStyle w:val="CommentReference"/>
        </w:rPr>
        <w:commentReference w:id="44"/>
      </w:r>
      <w:r>
        <w:rPr>
          <w:rFonts w:cs="Arial"/>
          <w:color w:val="000000"/>
          <w:shd w:val="clear" w:color="auto" w:fill="FFFFFF"/>
        </w:rPr>
        <w:t>of sinonasal cancer</w:t>
      </w:r>
      <w:r w:rsidR="007D6621">
        <w:rPr>
          <w:rFonts w:cs="Arial"/>
          <w:color w:val="000000"/>
          <w:shd w:val="clear" w:color="auto" w:fill="FFFFFF"/>
        </w:rPr>
        <w:t>, with a increased likelihood</w:t>
      </w:r>
      <w:ins w:id="45" w:author="Ivan Elsayed" w:date="2013-05-16T22:29:00Z">
        <w:r w:rsidR="00AE7A43">
          <w:rPr>
            <w:rFonts w:cs="Arial"/>
            <w:color w:val="000000"/>
            <w:shd w:val="clear" w:color="auto" w:fill="FFFFFF"/>
          </w:rPr>
          <w:t xml:space="preserve"> complicated </w:t>
        </w:r>
      </w:ins>
      <w:del w:id="46" w:author="Ivan Elsayed" w:date="2013-05-16T22:29:00Z">
        <w:r w:rsidR="007D6621" w:rsidDel="00AE7A43">
          <w:rPr>
            <w:rFonts w:cs="Arial"/>
            <w:color w:val="000000"/>
            <w:shd w:val="clear" w:color="auto" w:fill="FFFFFF"/>
          </w:rPr>
          <w:delText xml:space="preserve"> for</w:delText>
        </w:r>
      </w:del>
      <w:r w:rsidR="007D6621">
        <w:rPr>
          <w:rFonts w:cs="Arial"/>
          <w:color w:val="000000"/>
          <w:shd w:val="clear" w:color="auto" w:fill="FFFFFF"/>
        </w:rPr>
        <w:t xml:space="preserve"> </w:t>
      </w:r>
      <w:del w:id="47" w:author="Ivan Elsayed" w:date="2013-05-16T22:14:00Z">
        <w:r w:rsidR="007D6621" w:rsidDel="005323F3">
          <w:rPr>
            <w:rFonts w:cs="Arial"/>
            <w:color w:val="000000"/>
            <w:shd w:val="clear" w:color="auto" w:fill="FFFFFF"/>
          </w:rPr>
          <w:delText xml:space="preserve">initial </w:delText>
        </w:r>
      </w:del>
      <w:commentRangeStart w:id="48"/>
      <w:r w:rsidR="007D6621">
        <w:rPr>
          <w:rFonts w:cs="Arial"/>
          <w:color w:val="000000"/>
          <w:shd w:val="clear" w:color="auto" w:fill="FFFFFF"/>
        </w:rPr>
        <w:t>surger</w:t>
      </w:r>
      <w:ins w:id="49" w:author="Ivan Elsayed" w:date="2013-05-16T22:29:00Z">
        <w:r w:rsidR="00AE7A43">
          <w:rPr>
            <w:rFonts w:cs="Arial"/>
            <w:color w:val="000000"/>
            <w:shd w:val="clear" w:color="auto" w:fill="FFFFFF"/>
          </w:rPr>
          <w:t>ies</w:t>
        </w:r>
      </w:ins>
      <w:del w:id="50" w:author="Ivan Elsayed" w:date="2013-05-16T22:29:00Z">
        <w:r w:rsidR="007D6621" w:rsidDel="00AE7A43">
          <w:rPr>
            <w:rFonts w:cs="Arial"/>
            <w:color w:val="000000"/>
            <w:shd w:val="clear" w:color="auto" w:fill="FFFFFF"/>
          </w:rPr>
          <w:delText>y</w:delText>
        </w:r>
      </w:del>
      <w:commentRangeEnd w:id="48"/>
      <w:r w:rsidR="005323F3">
        <w:rPr>
          <w:rStyle w:val="CommentReference"/>
        </w:rPr>
        <w:commentReference w:id="48"/>
      </w:r>
      <w:r w:rsidR="007D6621">
        <w:rPr>
          <w:rFonts w:cs="Arial"/>
          <w:color w:val="000000"/>
          <w:shd w:val="clear" w:color="auto" w:fill="FFFFFF"/>
        </w:rPr>
        <w:t xml:space="preserve"> </w:t>
      </w:r>
      <w:ins w:id="51" w:author="Ivan Elsayed" w:date="2013-05-16T22:15:00Z">
        <w:r w:rsidR="005323F3">
          <w:rPr>
            <w:rFonts w:cs="Arial"/>
            <w:color w:val="000000"/>
            <w:shd w:val="clear" w:color="auto" w:fill="FFFFFF"/>
          </w:rPr>
          <w:t xml:space="preserve">being performed </w:t>
        </w:r>
      </w:ins>
      <w:r w:rsidR="007D6621">
        <w:rPr>
          <w:rFonts w:cs="Arial"/>
          <w:color w:val="000000"/>
          <w:shd w:val="clear" w:color="auto" w:fill="FFFFFF"/>
        </w:rPr>
        <w:t xml:space="preserve">at higher-volume </w:t>
      </w:r>
      <w:commentRangeStart w:id="52"/>
      <w:r w:rsidR="007D6621">
        <w:rPr>
          <w:rFonts w:cs="Arial"/>
          <w:color w:val="000000"/>
          <w:shd w:val="clear" w:color="auto" w:fill="FFFFFF"/>
        </w:rPr>
        <w:t>hospitals</w:t>
      </w:r>
      <w:commentRangeEnd w:id="52"/>
      <w:r w:rsidR="005323F3">
        <w:rPr>
          <w:rStyle w:val="CommentReference"/>
        </w:rPr>
        <w:commentReference w:id="52"/>
      </w:r>
      <w:ins w:id="53" w:author="Ivan Elsayed" w:date="2013-05-16T22:31:00Z">
        <w:r w:rsidR="00AE7A43">
          <w:rPr>
            <w:rFonts w:cs="Arial"/>
            <w:color w:val="000000"/>
            <w:shd w:val="clear" w:color="auto" w:fill="FFFFFF"/>
          </w:rPr>
          <w:t xml:space="preserve"> which also had a higher complication rate</w:t>
        </w:r>
      </w:ins>
      <w:del w:id="54" w:author="Ivan Elsayed" w:date="2013-05-16T22:31:00Z">
        <w:r w:rsidDel="00AE7A43">
          <w:rPr>
            <w:rFonts w:cs="Arial"/>
            <w:color w:val="000000"/>
            <w:shd w:val="clear" w:color="auto" w:fill="FFFFFF"/>
          </w:rPr>
          <w:delText xml:space="preserve">. </w:delText>
        </w:r>
      </w:del>
      <w:r>
        <w:t xml:space="preserve">Complicated cases </w:t>
      </w:r>
      <w:r w:rsidR="0048301B">
        <w:t>resulted in</w:t>
      </w:r>
      <w:r>
        <w:t xml:space="preserve"> higher rates of complications but were not associated with higher mortality. </w:t>
      </w:r>
      <w:del w:id="55" w:author="Ivan Elsayed" w:date="2013-05-16T22:31:00Z">
        <w:r w:rsidDel="00AE7A43">
          <w:delText>Higher complication rates</w:delText>
        </w:r>
        <w:r w:rsidR="0048301B" w:rsidDel="00AE7A43">
          <w:delText xml:space="preserve"> were seen at higher volume hospitals</w:delText>
        </w:r>
        <w:r w:rsidDel="00AE7A43">
          <w:delText xml:space="preserve">, </w:delText>
        </w:r>
        <w:commentRangeStart w:id="56"/>
        <w:r w:rsidDel="00AE7A43">
          <w:delText xml:space="preserve">but this </w:delText>
        </w:r>
        <w:r w:rsidR="0048301B" w:rsidDel="00AE7A43">
          <w:delText xml:space="preserve">finding </w:delText>
        </w:r>
        <w:r w:rsidDel="00AE7A43">
          <w:delText xml:space="preserve">was associated with </w:delText>
        </w:r>
        <w:r w:rsidR="007D6621" w:rsidDel="00AE7A43">
          <w:delText xml:space="preserve">an </w:delText>
        </w:r>
        <w:r w:rsidDel="00AE7A43">
          <w:delText xml:space="preserve">overrepresentation </w:delText>
        </w:r>
        <w:r w:rsidR="00862720" w:rsidDel="00AE7A43">
          <w:delText>in the management of</w:delText>
        </w:r>
        <w:r w:rsidDel="00AE7A43">
          <w:delText xml:space="preserve"> </w:delText>
        </w:r>
        <w:r w:rsidR="00862720" w:rsidDel="00AE7A43">
          <w:delText>complex cases</w:delText>
        </w:r>
        <w:r w:rsidDel="00AE7A43">
          <w:delText xml:space="preserve">. </w:delText>
        </w:r>
        <w:commentRangeEnd w:id="56"/>
        <w:r w:rsidR="00300EAA" w:rsidDel="00AE7A43">
          <w:rPr>
            <w:rStyle w:val="CommentReference"/>
          </w:rPr>
          <w:commentReference w:id="56"/>
        </w:r>
      </w:del>
    </w:p>
    <w:p w:rsidR="00D271B2" w:rsidRDefault="00D271B2">
      <w:pPr>
        <w:rPr>
          <w:b/>
        </w:rPr>
      </w:pPr>
    </w:p>
    <w:p w:rsidR="00D271B2" w:rsidRDefault="00D271B2">
      <w:pPr>
        <w:rPr>
          <w:b/>
        </w:rPr>
      </w:pPr>
    </w:p>
    <w:p w:rsidR="00D271B2" w:rsidRDefault="00D271B2">
      <w:pPr>
        <w:rPr>
          <w:b/>
        </w:rPr>
      </w:pPr>
    </w:p>
    <w:p w:rsidR="00C13FB7" w:rsidRDefault="00C13FB7">
      <w:pPr>
        <w:rPr>
          <w:b/>
        </w:rPr>
      </w:pPr>
    </w:p>
    <w:p w:rsidR="00B328A3" w:rsidRDefault="00B328A3">
      <w:pPr>
        <w:rPr>
          <w:b/>
        </w:rPr>
      </w:pPr>
    </w:p>
    <w:p w:rsidR="00C15B2F" w:rsidRPr="00C52D7E" w:rsidRDefault="00E34A23">
      <w:pPr>
        <w:rPr>
          <w:b/>
        </w:rPr>
      </w:pPr>
      <w:r w:rsidRPr="00C52D7E">
        <w:rPr>
          <w:b/>
        </w:rPr>
        <w:t>Introduction</w:t>
      </w:r>
    </w:p>
    <w:p w:rsidR="00170725" w:rsidRDefault="00467A14">
      <w:moveToRangeStart w:id="57" w:author="Ivan Elsayed" w:date="2013-05-07T00:33:00Z" w:name="move355650136"/>
      <w:r w:rsidRPr="00467A14">
        <w:t xml:space="preserve">Sinonasal cancers are uncommon – accounting for only between 1 – 3% of head and neck cancers [1,2]. </w:t>
      </w:r>
      <w:moveToRangeEnd w:id="57"/>
      <w:del w:id="58" w:author="Ivan Elsayed" w:date="2013-05-07T00:33:00Z">
        <w:r w:rsidR="00B328A3" w:rsidDel="00467A14">
          <w:delText xml:space="preserve">Sinonasal carcinomas are a collection of highly morbid neoplasms originating from the </w:delText>
        </w:r>
        <w:commentRangeStart w:id="59"/>
        <w:r w:rsidR="00B328A3" w:rsidDel="00467A14">
          <w:delText>nasopharynx</w:delText>
        </w:r>
        <w:commentRangeEnd w:id="59"/>
        <w:r w:rsidDel="00467A14">
          <w:rPr>
            <w:rStyle w:val="CommentReference"/>
          </w:rPr>
          <w:commentReference w:id="59"/>
        </w:r>
        <w:r w:rsidR="00B328A3" w:rsidDel="00467A14">
          <w:delText xml:space="preserve"> and paranasal sinuses</w:delText>
        </w:r>
        <w:r w:rsidR="00410A72" w:rsidDel="00467A14">
          <w:delText>.</w:delText>
        </w:r>
        <w:r w:rsidR="00B328A3" w:rsidDel="00467A14">
          <w:delText xml:space="preserve"> </w:delText>
        </w:r>
      </w:del>
      <w:ins w:id="60" w:author="Ivan Elsayed" w:date="2013-05-07T00:28:00Z">
        <w:r>
          <w:t>A</w:t>
        </w:r>
      </w:ins>
      <w:del w:id="61" w:author="Ivan Elsayed" w:date="2013-05-07T00:28:00Z">
        <w:r w:rsidR="00B328A3" w:rsidDel="00467A14">
          <w:delText>These cancers are typically of</w:delText>
        </w:r>
        <w:r w:rsidR="00DA5114" w:rsidDel="00467A14">
          <w:delText xml:space="preserve"> epithelial cell origin</w:delText>
        </w:r>
        <w:r w:rsidR="00410A72" w:rsidDel="00467A14">
          <w:delText>,</w:delText>
        </w:r>
        <w:r w:rsidR="00B328A3" w:rsidDel="00467A14">
          <w:delText xml:space="preserve"> with t</w:delText>
        </w:r>
        <w:r w:rsidR="00DA5114" w:rsidDel="00467A14">
          <w:delText xml:space="preserve">he majority </w:delText>
        </w:r>
        <w:r w:rsidR="00B328A3" w:rsidDel="00467A14">
          <w:delText>being</w:delText>
        </w:r>
        <w:r w:rsidR="00DA5114" w:rsidDel="00467A14">
          <w:delText xml:space="preserve"> squamous cell carcinomas, although </w:delText>
        </w:r>
        <w:r w:rsidR="002E755E" w:rsidDel="00467A14">
          <w:delText xml:space="preserve">a </w:delText>
        </w:r>
      </w:del>
      <w:r w:rsidR="002E755E">
        <w:t xml:space="preserve">wide range of tumors can originate </w:t>
      </w:r>
      <w:del w:id="62" w:author="Ivan Elsayed" w:date="2013-05-07T00:28:00Z">
        <w:r w:rsidR="002E755E" w:rsidDel="00467A14">
          <w:delText xml:space="preserve">from </w:delText>
        </w:r>
      </w:del>
      <w:ins w:id="63" w:author="Ivan Elsayed" w:date="2013-05-07T00:28:00Z">
        <w:r>
          <w:t xml:space="preserve">in </w:t>
        </w:r>
      </w:ins>
      <w:r w:rsidR="002E755E">
        <w:t>the sinonasal cavities</w:t>
      </w:r>
      <w:ins w:id="64" w:author="Ivan Elsayed" w:date="2013-05-07T00:28:00Z">
        <w:r>
          <w:t xml:space="preserve"> including squamous cell carcinoma, adenocarcinomas, and neuroendocrine carcinomas</w:t>
        </w:r>
      </w:ins>
      <w:r w:rsidR="00410A72">
        <w:t>.</w:t>
      </w:r>
      <w:ins w:id="65" w:author="Ivan Elsayed" w:date="2013-05-07T00:29:00Z">
        <w:r>
          <w:t xml:space="preserve"> </w:t>
        </w:r>
      </w:ins>
      <w:r w:rsidR="00410A72">
        <w:t xml:space="preserve"> Sinonasal carcinomas are typically </w:t>
      </w:r>
      <w:del w:id="66" w:author="Ivan Elsayed" w:date="2013-05-07T00:29:00Z">
        <w:r w:rsidR="00410A72" w:rsidDel="00467A14">
          <w:delText xml:space="preserve">initially </w:delText>
        </w:r>
      </w:del>
      <w:r w:rsidR="00410A72">
        <w:t>asymptomatic</w:t>
      </w:r>
      <w:ins w:id="67" w:author="Ivan Elsayed" w:date="2013-05-07T00:29:00Z">
        <w:r>
          <w:t xml:space="preserve"> until they progress to advance stage with</w:t>
        </w:r>
      </w:ins>
      <w:del w:id="68" w:author="Ivan Elsayed" w:date="2013-05-07T00:29:00Z">
        <w:r w:rsidR="00410A72" w:rsidDel="00467A14">
          <w:delText xml:space="preserve">, </w:delText>
        </w:r>
        <w:r w:rsidR="009E75DA" w:rsidDel="00467A14">
          <w:delText xml:space="preserve">but </w:delText>
        </w:r>
      </w:del>
      <w:r w:rsidR="00410A72">
        <w:t xml:space="preserve">local invasion </w:t>
      </w:r>
      <w:del w:id="69" w:author="Ivan Elsayed" w:date="2013-05-07T00:29:00Z">
        <w:r w:rsidR="00410A72" w:rsidDel="00467A14">
          <w:delText>can result in</w:delText>
        </w:r>
      </w:del>
      <w:ins w:id="70" w:author="Ivan Elsayed" w:date="2013-05-07T00:29:00Z">
        <w:r>
          <w:t>and a potential</w:t>
        </w:r>
      </w:ins>
      <w:del w:id="71" w:author="Ivan Elsayed" w:date="2013-05-07T00:29:00Z">
        <w:r w:rsidR="00410A72" w:rsidDel="00467A14">
          <w:delText xml:space="preserve"> </w:delText>
        </w:r>
      </w:del>
      <w:del w:id="72" w:author="Ivan Elsayed" w:date="2013-05-07T00:30:00Z">
        <w:r w:rsidR="00410A72" w:rsidDel="00467A14">
          <w:delText>a</w:delText>
        </w:r>
      </w:del>
      <w:r w:rsidR="00410A72">
        <w:t xml:space="preserve"> constellation of symptoms including chronic nasal discharge, epistaxis, </w:t>
      </w:r>
      <w:del w:id="73" w:author="Ivan Elsayed" w:date="2013-05-07T00:30:00Z">
        <w:r w:rsidR="00410A72" w:rsidDel="00467A14">
          <w:delText>congestion</w:delText>
        </w:r>
      </w:del>
      <w:ins w:id="74" w:author="Ivan Elsayed" w:date="2013-05-07T00:30:00Z">
        <w:r>
          <w:t xml:space="preserve"> nasal obstruction</w:t>
        </w:r>
      </w:ins>
      <w:r w:rsidR="00410A72">
        <w:t>, anosmia, neuropathies,</w:t>
      </w:r>
      <w:ins w:id="75" w:author="Ivan Elsayed" w:date="2013-05-07T00:30:00Z">
        <w:r>
          <w:t xml:space="preserve"> proptosis,</w:t>
        </w:r>
      </w:ins>
      <w:r w:rsidR="00410A72">
        <w:t xml:space="preserve"> edema, and visual disturbances.</w:t>
      </w:r>
      <w:ins w:id="76" w:author="Ivan Elsayed" w:date="2013-05-07T00:30:00Z">
        <w:r>
          <w:t xml:space="preserve"> </w:t>
        </w:r>
      </w:ins>
      <w:del w:id="77" w:author="Ivan Elsayed" w:date="2013-05-07T00:31:00Z">
        <w:r w:rsidR="00410A72" w:rsidDel="00467A14">
          <w:delText xml:space="preserve"> </w:delText>
        </w:r>
      </w:del>
      <w:ins w:id="78" w:author="Ivan Elsayed" w:date="2013-05-07T00:31:00Z">
        <w:r>
          <w:t>Depending on the tumor type,</w:t>
        </w:r>
      </w:ins>
      <w:ins w:id="79" w:author="Ivan Elsayed" w:date="2013-05-16T22:07:00Z">
        <w:r w:rsidR="005323F3">
          <w:t xml:space="preserve"> regional</w:t>
        </w:r>
      </w:ins>
      <w:ins w:id="80" w:author="Ivan Elsayed" w:date="2013-05-07T00:31:00Z">
        <w:r>
          <w:t xml:space="preserve"> lymph node or distant metastases  occur with varying frequency.  Due to proximity to vital structures such as the orbit, carotid artery, and brain, primary tumors typically present as advanced disease. </w:t>
        </w:r>
      </w:ins>
      <w:del w:id="81" w:author="Ivan Elsayed" w:date="2013-05-07T00:32:00Z">
        <w:r w:rsidR="009E75DA" w:rsidDel="00467A14">
          <w:delText>It is relatively</w:delText>
        </w:r>
        <w:r w:rsidR="00410A72" w:rsidDel="00467A14">
          <w:delText xml:space="preserve"> uncommon </w:delText>
        </w:r>
        <w:r w:rsidR="009E75DA" w:rsidDel="00467A14">
          <w:delText xml:space="preserve">for sinonasal cancers </w:delText>
        </w:r>
        <w:r w:rsidR="00410A72" w:rsidDel="00467A14">
          <w:delText xml:space="preserve">to present with lymph node or distant metastases, </w:delText>
        </w:r>
        <w:r w:rsidR="009E75DA" w:rsidDel="00467A14">
          <w:delText xml:space="preserve">but they do frequently </w:delText>
        </w:r>
        <w:r w:rsidR="00410A72" w:rsidDel="00467A14">
          <w:delText xml:space="preserve">present with </w:delText>
        </w:r>
        <w:r w:rsidR="009E75DA" w:rsidDel="00467A14">
          <w:delText xml:space="preserve">anatomically </w:delText>
        </w:r>
        <w:r w:rsidR="00410A72" w:rsidDel="00467A14">
          <w:delText>advanced disease</w:delText>
        </w:r>
        <w:r w:rsidR="009E75DA" w:rsidDel="00467A14">
          <w:delText xml:space="preserve"> due to proximity to the orbits and skull base</w:delText>
        </w:r>
        <w:r w:rsidR="00410A72" w:rsidDel="00467A14">
          <w:delText xml:space="preserve">. </w:delText>
        </w:r>
      </w:del>
    </w:p>
    <w:p w:rsidR="00141543" w:rsidRDefault="00170725" w:rsidP="00141543">
      <w:moveFromRangeStart w:id="82" w:author="Ivan Elsayed" w:date="2013-05-07T00:33:00Z" w:name="move355650136"/>
      <w:moveFrom w:id="83" w:author="Ivan Elsayed" w:date="2013-05-07T00:33:00Z">
        <w:r w:rsidDel="00467A14">
          <w:t xml:space="preserve">Sinonasal cancers are uncommon – accounting for only between 1 – 3% of head and neck cancers [1,2]. </w:t>
        </w:r>
      </w:moveFrom>
      <w:moveFromRangeEnd w:id="82"/>
      <w:r w:rsidR="002C2587">
        <w:t xml:space="preserve">Given the low incidence and heterogenous histology of sinonasal cancers, there are no randomized trials </w:t>
      </w:r>
      <w:r w:rsidR="009E75DA">
        <w:t>indicating the optimal management</w:t>
      </w:r>
      <w:r w:rsidR="002C2587">
        <w:t xml:space="preserve">.  </w:t>
      </w:r>
      <w:del w:id="84" w:author="Ivan Elsayed" w:date="2013-05-16T22:10:00Z">
        <w:r w:rsidR="00141543" w:rsidDel="005323F3">
          <w:delText>Primary treatment of</w:delText>
        </w:r>
      </w:del>
      <w:ins w:id="85" w:author="Ivan Elsayed" w:date="2013-05-16T22:10:00Z">
        <w:r w:rsidR="005323F3">
          <w:t xml:space="preserve">Management of </w:t>
        </w:r>
      </w:ins>
      <w:r w:rsidR="00141543">
        <w:t xml:space="preserve"> sinonasal cancers </w:t>
      </w:r>
      <w:ins w:id="86" w:author="Ivan Elsayed" w:date="2013-05-16T22:34:00Z">
        <w:r w:rsidR="00AE7A43">
          <w:t>varies with histology</w:t>
        </w:r>
      </w:ins>
      <w:ins w:id="87" w:author="Ivan Elsayed" w:date="2013-05-16T23:10:00Z">
        <w:r w:rsidR="006B1527">
          <w:t xml:space="preserve">, but the current standard approach has tradiationally been combined modality treatment with </w:t>
        </w:r>
      </w:ins>
      <w:ins w:id="88" w:author="Ivan Elsayed" w:date="2013-05-16T22:34:00Z">
        <w:r w:rsidR="00AE7A43">
          <w:t xml:space="preserve"> </w:t>
        </w:r>
      </w:ins>
      <w:del w:id="89" w:author="Ivan Elsayed" w:date="2013-05-16T23:11:00Z">
        <w:r w:rsidR="00141543" w:rsidDel="006B1527">
          <w:delText xml:space="preserve">can include </w:delText>
        </w:r>
        <w:r w:rsidR="009E75DA" w:rsidDel="006B1527">
          <w:delText>a program of</w:delText>
        </w:r>
      </w:del>
      <w:ins w:id="90" w:author="Ivan Elsayed" w:date="2013-05-16T22:34:00Z">
        <w:r w:rsidR="00AE7A43">
          <w:t>surgery</w:t>
        </w:r>
      </w:ins>
      <w:ins w:id="91" w:author="Ivan Elsayed" w:date="2013-05-16T22:35:00Z">
        <w:r w:rsidR="00AE7A43">
          <w:t xml:space="preserve"> </w:t>
        </w:r>
      </w:ins>
      <w:ins w:id="92" w:author="Ivan Elsayed" w:date="2013-05-16T23:11:00Z">
        <w:r w:rsidR="006B1527">
          <w:t>and</w:t>
        </w:r>
      </w:ins>
      <w:r w:rsidR="009E75DA">
        <w:t xml:space="preserve"> </w:t>
      </w:r>
      <w:r w:rsidR="00141543">
        <w:t>radiotherapy</w:t>
      </w:r>
      <w:ins w:id="93" w:author="Ivan Elsayed" w:date="2013-05-16T22:35:00Z">
        <w:r w:rsidR="00AE7A43">
          <w:t xml:space="preserve"> </w:t>
        </w:r>
      </w:ins>
      <w:ins w:id="94" w:author="Ivan Elsayed" w:date="2013-05-16T23:11:00Z">
        <w:r w:rsidR="006B1527">
          <w:t xml:space="preserve"> for advanced stage disease with or without </w:t>
        </w:r>
      </w:ins>
      <w:ins w:id="95" w:author="Ivan Elsayed" w:date="2013-05-16T22:35:00Z">
        <w:r w:rsidR="00AE7A43">
          <w:t xml:space="preserve"> chemotherapy.</w:t>
        </w:r>
      </w:ins>
      <w:ins w:id="96" w:author="Ivan Elsayed" w:date="2013-05-16T23:12:00Z">
        <w:r w:rsidR="006B1527">
          <w:t xml:space="preserve"> </w:t>
        </w:r>
      </w:ins>
      <w:ins w:id="97" w:author="Ivan Elsayed" w:date="2013-05-16T23:13:00Z">
        <w:r w:rsidR="006B1527">
          <w:t xml:space="preserve">Several retrospective studies suggest improved local control is achieved when surgery is employed, however selection bias </w:t>
        </w:r>
      </w:ins>
      <w:ins w:id="98" w:author="Ivan Elsayed" w:date="2013-05-16T23:14:00Z">
        <w:r w:rsidR="006B1527">
          <w:t xml:space="preserve">of unresectable tumors </w:t>
        </w:r>
      </w:ins>
      <w:ins w:id="99" w:author="Ivan Elsayed" w:date="2013-05-16T23:13:00Z">
        <w:r w:rsidR="006B1527">
          <w:t xml:space="preserve">may </w:t>
        </w:r>
      </w:ins>
      <w:ins w:id="100" w:author="Ivan Elsayed" w:date="2013-05-16T23:14:00Z">
        <w:r w:rsidR="006B1527">
          <w:t>influence the poorer results with radiation. (</w:t>
        </w:r>
        <w:commentRangeStart w:id="101"/>
        <w:r w:rsidR="006B1527">
          <w:t>reference</w:t>
        </w:r>
      </w:ins>
      <w:commentRangeEnd w:id="101"/>
      <w:ins w:id="102" w:author="Ivan Elsayed" w:date="2013-05-16T23:15:00Z">
        <w:r w:rsidR="006B1527">
          <w:rPr>
            <w:rStyle w:val="CommentReference"/>
          </w:rPr>
          <w:commentReference w:id="101"/>
        </w:r>
      </w:ins>
      <w:ins w:id="103" w:author="Ivan Elsayed" w:date="2013-05-16T23:14:00Z">
        <w:r w:rsidR="006B1527">
          <w:t xml:space="preserve"> </w:t>
        </w:r>
      </w:ins>
      <w:ins w:id="104" w:author="Ivan Elsayed" w:date="2013-05-16T23:15:00Z">
        <w:r w:rsidR="006B1527">
          <w:t>)</w:t>
        </w:r>
      </w:ins>
      <w:ins w:id="105" w:author="Ivan Elsayed" w:date="2013-05-16T23:14:00Z">
        <w:r w:rsidR="006B1527">
          <w:t xml:space="preserve"> </w:t>
        </w:r>
      </w:ins>
      <w:ins w:id="106" w:author="Ivan Elsayed" w:date="2013-05-16T23:13:00Z">
        <w:r w:rsidR="006B1527">
          <w:t xml:space="preserve"> </w:t>
        </w:r>
      </w:ins>
      <w:del w:id="107" w:author="Ivan Elsayed" w:date="2013-05-16T22:34:00Z">
        <w:r w:rsidR="00141543" w:rsidDel="00AE7A43">
          <w:delText xml:space="preserve"> </w:delText>
        </w:r>
      </w:del>
      <w:ins w:id="108" w:author="Ivan Elsayed" w:date="2013-05-16T23:11:00Z">
        <w:r w:rsidR="006B1527">
          <w:t xml:space="preserve"> </w:t>
        </w:r>
      </w:ins>
      <w:del w:id="109" w:author="Ivan Elsayed" w:date="2013-05-16T22:34:00Z">
        <w:r w:rsidR="009E75DA" w:rsidDel="00AE7A43">
          <w:delText>with or without</w:delText>
        </w:r>
      </w:del>
      <w:del w:id="110" w:author="Ivan Elsayed" w:date="2013-05-16T22:35:00Z">
        <w:r w:rsidR="009E75DA" w:rsidDel="00AE7A43">
          <w:delText xml:space="preserve"> chemotherapy </w:delText>
        </w:r>
        <w:r w:rsidR="00141543" w:rsidDel="00AE7A43">
          <w:delText xml:space="preserve">or </w:delText>
        </w:r>
        <w:r w:rsidR="009E75DA" w:rsidDel="00AE7A43">
          <w:delText xml:space="preserve">may be treated with initial </w:delText>
        </w:r>
        <w:r w:rsidR="00141543" w:rsidDel="00AE7A43">
          <w:delText>surgical resection and postoperative radiotherapy</w:delText>
        </w:r>
        <w:r w:rsidR="009E75DA" w:rsidDel="00AE7A43">
          <w:delText xml:space="preserve"> with or without chemotherapy. </w:delText>
        </w:r>
      </w:del>
      <w:r w:rsidR="009E75DA">
        <w:t>Although</w:t>
      </w:r>
      <w:r w:rsidR="00141543">
        <w:t xml:space="preserve"> there is a high incidence of local recurrence</w:t>
      </w:r>
      <w:r w:rsidR="009E75DA">
        <w:t>, there is</w:t>
      </w:r>
      <w:r w:rsidR="00141543">
        <w:t xml:space="preserve"> insufficient </w:t>
      </w:r>
      <w:r w:rsidR="009E75DA">
        <w:t xml:space="preserve">high-level </w:t>
      </w:r>
      <w:r w:rsidR="00141543">
        <w:t xml:space="preserve">evidence </w:t>
      </w:r>
      <w:commentRangeStart w:id="111"/>
      <w:r w:rsidR="00141543">
        <w:t>to</w:t>
      </w:r>
      <w:commentRangeEnd w:id="111"/>
      <w:r w:rsidR="006600E0">
        <w:rPr>
          <w:rStyle w:val="CommentReference"/>
        </w:rPr>
        <w:commentReference w:id="111"/>
      </w:r>
      <w:r w:rsidR="00141543">
        <w:t xml:space="preserve"> </w:t>
      </w:r>
      <w:del w:id="112" w:author="Ivan Elsayed" w:date="2013-05-16T22:35:00Z">
        <w:r w:rsidR="00141543" w:rsidDel="00AE7A43">
          <w:delText xml:space="preserve">suggest </w:delText>
        </w:r>
      </w:del>
      <w:ins w:id="113" w:author="Ivan Elsayed" w:date="2013-05-16T22:35:00Z">
        <w:r w:rsidR="00AE7A43">
          <w:t xml:space="preserve">prove </w:t>
        </w:r>
      </w:ins>
      <w:r w:rsidR="00141543">
        <w:t xml:space="preserve">the superiority of either approach. </w:t>
      </w:r>
    </w:p>
    <w:p w:rsidR="00000000" w:rsidRDefault="00170725">
      <w:pPr>
        <w:autoSpaceDE w:val="0"/>
        <w:autoSpaceDN w:val="0"/>
        <w:adjustRightInd w:val="0"/>
        <w:spacing w:after="0" w:line="240" w:lineRule="auto"/>
        <w:pPrChange w:id="114" w:author="Ivan Elsayed" w:date="2013-05-16T23:26:00Z">
          <w:pPr/>
        </w:pPrChange>
      </w:pPr>
      <w:r>
        <w:t>A few institutions have published their experiences with sinonasal cancers [1,3,4,5,6</w:t>
      </w:r>
      <w:r w:rsidR="002C2587">
        <w:t>,7</w:t>
      </w:r>
      <w:r>
        <w:t xml:space="preserve">], </w:t>
      </w:r>
      <w:r w:rsidR="009E75DA">
        <w:t xml:space="preserve">but </w:t>
      </w:r>
      <w:r>
        <w:t xml:space="preserve">these institutional case series each have fewer than </w:t>
      </w:r>
      <w:r w:rsidR="002C2587">
        <w:t>75</w:t>
      </w:r>
      <w:r>
        <w:t xml:space="preserve"> patients </w:t>
      </w:r>
      <w:r w:rsidR="002C2587">
        <w:t xml:space="preserve">and represent different perspectives </w:t>
      </w:r>
      <w:del w:id="115" w:author="Ivan Elsayed" w:date="2013-05-07T00:34:00Z">
        <w:r w:rsidR="002C2587" w:rsidDel="00467A14">
          <w:delText xml:space="preserve">in </w:delText>
        </w:r>
      </w:del>
      <w:r w:rsidR="009E75DA">
        <w:t xml:space="preserve">treatment </w:t>
      </w:r>
      <w:del w:id="116" w:author="Ivan Elsayed" w:date="2013-05-07T00:35:00Z">
        <w:r w:rsidR="009E75DA" w:rsidDel="00467A14">
          <w:delText xml:space="preserve">era </w:delText>
        </w:r>
      </w:del>
      <w:r w:rsidR="002C2587">
        <w:t xml:space="preserve">and </w:t>
      </w:r>
      <w:r w:rsidR="009E75DA">
        <w:t xml:space="preserve">overall </w:t>
      </w:r>
      <w:r w:rsidR="002C2587">
        <w:t>approach to sinonasal cancers</w:t>
      </w:r>
      <w:ins w:id="117" w:author="Ivan Elsayed" w:date="2013-05-07T00:35:00Z">
        <w:r w:rsidR="00467A14">
          <w:t xml:space="preserve"> over prolonged time periods</w:t>
        </w:r>
      </w:ins>
      <w:r w:rsidR="002C2587">
        <w:t xml:space="preserve">. </w:t>
      </w:r>
      <w:del w:id="118" w:author="Ivan Elsayed" w:date="2013-05-16T23:24:00Z">
        <w:r w:rsidR="002C2587" w:rsidDel="00F4492C">
          <w:delText>An early case series from</w:delText>
        </w:r>
        <w:r w:rsidR="009E75DA" w:rsidDel="00F4492C">
          <w:delText xml:space="preserve"> the</w:delText>
        </w:r>
      </w:del>
      <w:ins w:id="119" w:author="Ivan Elsayed" w:date="2013-05-16T23:24:00Z">
        <w:r w:rsidR="00F4492C">
          <w:t>The</w:t>
        </w:r>
      </w:ins>
      <w:r w:rsidR="002C2587">
        <w:t xml:space="preserve"> University of Florida </w:t>
      </w:r>
      <w:del w:id="120" w:author="Ivan Elsayed" w:date="2013-05-16T23:24:00Z">
        <w:r w:rsidR="009E75DA" w:rsidDel="00F4492C">
          <w:delText xml:space="preserve">reviews </w:delText>
        </w:r>
        <w:r w:rsidR="002C2587" w:rsidDel="00F4492C">
          <w:delText xml:space="preserve">the </w:delText>
        </w:r>
      </w:del>
      <w:r w:rsidR="002C2587">
        <w:t xml:space="preserve">experience </w:t>
      </w:r>
      <w:ins w:id="121" w:author="Ivan Elsayed" w:date="2013-05-16T23:24:00Z">
        <w:r w:rsidR="00F4492C">
          <w:t xml:space="preserve">using </w:t>
        </w:r>
      </w:ins>
      <w:del w:id="122" w:author="Ivan Elsayed" w:date="2013-05-16T23:24:00Z">
        <w:r w:rsidR="002C2587" w:rsidDel="00F4492C">
          <w:delText xml:space="preserve">with a </w:delText>
        </w:r>
      </w:del>
      <w:r w:rsidR="002C2587">
        <w:t>primarily radiotherapy</w:t>
      </w:r>
      <w:r w:rsidR="009E75DA">
        <w:t>-</w:t>
      </w:r>
      <w:r w:rsidR="002C2587">
        <w:t>only approach</w:t>
      </w:r>
      <w:ins w:id="123" w:author="Ivan Elsayed" w:date="2013-05-16T23:24:00Z">
        <w:r w:rsidR="00F4492C">
          <w:t xml:space="preserve"> and combined radiotherapy surgical approach </w:t>
        </w:r>
      </w:ins>
      <w:ins w:id="124" w:author="Ivan Elsayed" w:date="2013-05-16T23:25:00Z">
        <w:r w:rsidR="00F4492C">
          <w:t xml:space="preserve"> found the control rate with radiotherapy alone was 43%, while combined modality was 84% with primary surgery followed by radiation.</w:t>
        </w:r>
      </w:ins>
      <w:del w:id="125" w:author="Ivan Elsayed" w:date="2013-05-16T23:24:00Z">
        <w:r w:rsidR="009E75DA" w:rsidDel="00F4492C">
          <w:delText>,</w:delText>
        </w:r>
        <w:r w:rsidR="002C2587" w:rsidDel="00F4492C">
          <w:delText xml:space="preserve"> </w:delText>
        </w:r>
      </w:del>
      <w:del w:id="126" w:author="Ivan Elsayed" w:date="2013-05-16T23:25:00Z">
        <w:r w:rsidR="002C2587" w:rsidDel="00F4492C">
          <w:delText>with 52% 5</w:delText>
        </w:r>
        <w:r w:rsidR="009E75DA" w:rsidDel="00F4492C">
          <w:delText>-</w:delText>
        </w:r>
        <w:r w:rsidR="002C2587" w:rsidDel="00F4492C">
          <w:delText>year actuarial survival [</w:delText>
        </w:r>
        <w:commentRangeStart w:id="127"/>
        <w:r w:rsidR="002C2587" w:rsidDel="00F4492C">
          <w:delText>3</w:delText>
        </w:r>
      </w:del>
      <w:commentRangeEnd w:id="127"/>
      <w:r w:rsidR="00F4492C">
        <w:rPr>
          <w:rStyle w:val="CommentReference"/>
        </w:rPr>
        <w:commentReference w:id="127"/>
      </w:r>
      <w:del w:id="128" w:author="Ivan Elsayed" w:date="2013-05-16T23:26:00Z">
        <w:r w:rsidR="002C2587" w:rsidDel="00F4492C">
          <w:delText>]</w:delText>
        </w:r>
      </w:del>
      <w:ins w:id="129" w:author="Ivan Elsayed" w:date="2013-05-16T23:26:00Z">
        <w:r w:rsidR="00F4492C">
          <w:t xml:space="preserve">( </w:t>
        </w:r>
        <w:r w:rsidR="00F4492C">
          <w:rPr>
            <w:rFonts w:ascii="AdvP66FA" w:eastAsia="AdvP66FA" w:cs="AdvP66FA"/>
            <w:color w:val="241F20"/>
            <w:sz w:val="14"/>
            <w:szCs w:val="14"/>
          </w:rPr>
          <w:t>Mendenhall WM, Amdur RJ, Morris CG, et al. Carcinoma of the nasal cavity and paranasal sinuses. Laryngoscope2009;119:899</w:t>
        </w:r>
        <w:r w:rsidR="00F4492C">
          <w:rPr>
            <w:rFonts w:ascii="AdvP66FA" w:eastAsia="AdvP66FA" w:cs="AdvP66FA" w:hint="eastAsia"/>
            <w:color w:val="241F20"/>
            <w:sz w:val="14"/>
            <w:szCs w:val="14"/>
          </w:rPr>
          <w:t>–</w:t>
        </w:r>
        <w:r w:rsidR="00F4492C">
          <w:rPr>
            <w:rFonts w:ascii="AdvP66FA" w:eastAsia="AdvP66FA" w:cs="AdvP66FA"/>
            <w:color w:val="241F20"/>
            <w:sz w:val="14"/>
            <w:szCs w:val="14"/>
          </w:rPr>
          <w:t>906.</w:t>
        </w:r>
        <w:r w:rsidR="00F4492C">
          <w:t xml:space="preserve"> )</w:t>
        </w:r>
      </w:ins>
      <w:ins w:id="130" w:author="Ivan Elsayed" w:date="2013-05-16T23:27:00Z">
        <w:r w:rsidR="00F4492C">
          <w:t>. Similarily</w:t>
        </w:r>
      </w:ins>
      <w:del w:id="131" w:author="Ivan Elsayed" w:date="2013-05-16T23:27:00Z">
        <w:r w:rsidR="002C2587" w:rsidDel="00F4492C">
          <w:delText>, while a more recent case series from</w:delText>
        </w:r>
      </w:del>
      <w:r w:rsidR="002C2587">
        <w:t xml:space="preserve"> </w:t>
      </w:r>
      <w:r w:rsidR="009E75DA">
        <w:t xml:space="preserve">the M.D. Anderson Cancer Center </w:t>
      </w:r>
      <w:ins w:id="132" w:author="Ivan Elsayed" w:date="2013-05-16T23:27:00Z">
        <w:r w:rsidR="00F4492C">
          <w:t xml:space="preserve">experience </w:t>
        </w:r>
      </w:ins>
      <w:r w:rsidR="00141543">
        <w:t xml:space="preserve">with more inclusion of surgery and post-operative radiotherapy </w:t>
      </w:r>
      <w:r w:rsidR="009E75DA">
        <w:t>achieved</w:t>
      </w:r>
      <w:r w:rsidR="00141543">
        <w:t xml:space="preserve"> 82% 5-year survival. </w:t>
      </w:r>
      <w:r w:rsidR="00D00A5A">
        <w:t xml:space="preserve">Case studies have suggested </w:t>
      </w:r>
      <w:r w:rsidR="009E75DA">
        <w:t xml:space="preserve">a rate of local recurrence of </w:t>
      </w:r>
      <w:r w:rsidR="00D00A5A">
        <w:t>28</w:t>
      </w:r>
      <w:r w:rsidR="009E75DA">
        <w:t>-</w:t>
      </w:r>
      <w:r w:rsidR="00D00A5A">
        <w:t>41% and 5-year actuarial survival</w:t>
      </w:r>
      <w:r w:rsidR="009E75DA">
        <w:t xml:space="preserve"> rates of 40-</w:t>
      </w:r>
      <w:commentRangeStart w:id="133"/>
      <w:r w:rsidR="009E75DA">
        <w:t>82</w:t>
      </w:r>
      <w:commentRangeEnd w:id="133"/>
      <w:r w:rsidR="00F4492C">
        <w:rPr>
          <w:rStyle w:val="CommentReference"/>
        </w:rPr>
        <w:commentReference w:id="133"/>
      </w:r>
      <w:r w:rsidR="009E75DA">
        <w:t>%.</w:t>
      </w:r>
    </w:p>
    <w:p w:rsidR="00F4492C" w:rsidRDefault="00F4492C">
      <w:pPr>
        <w:rPr>
          <w:ins w:id="134" w:author="Ivan Elsayed" w:date="2013-05-16T23:28:00Z"/>
        </w:rPr>
      </w:pPr>
    </w:p>
    <w:p w:rsidR="00E34A23" w:rsidRDefault="00F4492C">
      <w:ins w:id="135" w:author="Ivan Elsayed" w:date="2013-05-16T23:28:00Z">
        <w:r>
          <w:lastRenderedPageBreak/>
          <w:t>While s</w:t>
        </w:r>
      </w:ins>
      <w:ins w:id="136" w:author="Ivan Elsayed" w:date="2013-05-07T00:36:00Z">
        <w:r w:rsidR="00F038FC">
          <w:t xml:space="preserve">urgery </w:t>
        </w:r>
      </w:ins>
      <w:ins w:id="137" w:author="Ivan Elsayed" w:date="2013-05-16T23:28:00Z">
        <w:r>
          <w:t xml:space="preserve">in combination with radition </w:t>
        </w:r>
      </w:ins>
      <w:ins w:id="138" w:author="Ivan Elsayed" w:date="2013-05-07T00:36:00Z">
        <w:r w:rsidR="00F038FC">
          <w:t xml:space="preserve">plays a definitive role in the management of many sinonasal cancers, </w:t>
        </w:r>
      </w:ins>
      <w:ins w:id="139" w:author="Ivan Elsayed" w:date="2013-05-07T00:37:00Z">
        <w:r w:rsidR="00F038FC">
          <w:t>limited</w:t>
        </w:r>
      </w:ins>
      <w:ins w:id="140" w:author="Ivan Elsayed" w:date="2013-05-07T00:36:00Z">
        <w:r w:rsidR="00F038FC">
          <w:t xml:space="preserve"> </w:t>
        </w:r>
      </w:ins>
      <w:ins w:id="141" w:author="Ivan Elsayed" w:date="2013-05-16T23:28:00Z">
        <w:r>
          <w:t xml:space="preserve"> data exists regarding how surgical care is delivered across the United States</w:t>
        </w:r>
      </w:ins>
      <w:ins w:id="142" w:author="Ivan Elsayed" w:date="2013-05-16T23:29:00Z">
        <w:r>
          <w:t xml:space="preserve">. </w:t>
        </w:r>
      </w:ins>
      <w:ins w:id="143" w:author="Ivan Elsayed" w:date="2013-05-16T23:30:00Z">
        <w:r>
          <w:t xml:space="preserve"> Sinonasal and skull base surgery is specialized surgery that benefits from multidisciplinary </w:t>
        </w:r>
      </w:ins>
      <w:ins w:id="144" w:author="Ivan Elsayed" w:date="2013-05-16T23:31:00Z">
        <w:r w:rsidR="00C87037">
          <w:t xml:space="preserve">teams, with potential for immediate severe or life threatening complications which may </w:t>
        </w:r>
      </w:ins>
      <w:ins w:id="145" w:author="Ivan Elsayed" w:date="2013-05-16T23:33:00Z">
        <w:r w:rsidR="00C87037">
          <w:t>availiability of</w:t>
        </w:r>
      </w:ins>
      <w:ins w:id="146" w:author="Ivan Elsayed" w:date="2013-05-16T23:31:00Z">
        <w:r w:rsidR="00C87037">
          <w:t xml:space="preserve"> surgical </w:t>
        </w:r>
        <w:commentRangeStart w:id="147"/>
        <w:r w:rsidR="00C87037">
          <w:t>treatment</w:t>
        </w:r>
      </w:ins>
      <w:commentRangeEnd w:id="147"/>
      <w:ins w:id="148" w:author="Ivan Elsayed" w:date="2013-05-16T23:33:00Z">
        <w:r w:rsidR="00C87037">
          <w:rPr>
            <w:rStyle w:val="CommentReference"/>
          </w:rPr>
          <w:commentReference w:id="147"/>
        </w:r>
      </w:ins>
      <w:ins w:id="149" w:author="Ivan Elsayed" w:date="2013-05-16T23:31:00Z">
        <w:r w:rsidR="00C87037">
          <w:t xml:space="preserve">. </w:t>
        </w:r>
      </w:ins>
      <w:del w:id="150" w:author="Ivan Elsayed" w:date="2013-05-07T00:37:00Z">
        <w:r w:rsidR="009E75DA" w:rsidDel="00F038FC">
          <w:delText xml:space="preserve">Given the </w:delText>
        </w:r>
        <w:r w:rsidR="00CD2F4F" w:rsidDel="00F038FC">
          <w:delText>limited</w:delText>
        </w:r>
      </w:del>
      <w:del w:id="151" w:author="Ivan Elsayed" w:date="2013-05-16T23:30:00Z">
        <w:r w:rsidR="00CD2F4F" w:rsidDel="00F4492C">
          <w:delText xml:space="preserve"> individual institution</w:delText>
        </w:r>
        <w:r w:rsidR="009E75DA" w:rsidDel="00F4492C">
          <w:delText>al</w:delText>
        </w:r>
        <w:r w:rsidR="00CD2F4F" w:rsidDel="00F4492C">
          <w:delText xml:space="preserve"> experience</w:delText>
        </w:r>
        <w:r w:rsidR="009E75DA" w:rsidDel="00F4492C">
          <w:delText>s</w:delText>
        </w:r>
        <w:r w:rsidR="00CD2F4F" w:rsidDel="00F4492C">
          <w:delText xml:space="preserve"> </w:delText>
        </w:r>
      </w:del>
      <w:del w:id="152" w:author="Ivan Elsayed" w:date="2013-05-07T00:37:00Z">
        <w:r w:rsidR="00CD2F4F" w:rsidDel="00F038FC">
          <w:delText>with sinonasal cancer</w:delText>
        </w:r>
        <w:r w:rsidR="009E75DA" w:rsidDel="00F038FC">
          <w:delText xml:space="preserve"> and the</w:delText>
        </w:r>
      </w:del>
      <w:del w:id="153" w:author="Ivan Elsayed" w:date="2013-05-16T23:30:00Z">
        <w:r w:rsidR="009E75DA" w:rsidDel="00F4492C">
          <w:delText xml:space="preserve"> incomplete understanding of surgery in initial management</w:delText>
        </w:r>
      </w:del>
      <w:del w:id="154" w:author="Ivan Elsayed" w:date="2013-05-07T00:37:00Z">
        <w:r w:rsidR="009E75DA" w:rsidDel="00F038FC">
          <w:delText>,</w:delText>
        </w:r>
      </w:del>
      <w:del w:id="155" w:author="Ivan Elsayed" w:date="2013-05-16T23:30:00Z">
        <w:r w:rsidR="00CD2F4F" w:rsidDel="00F4492C">
          <w:delText xml:space="preserve"> </w:delText>
        </w:r>
      </w:del>
      <w:del w:id="156" w:author="Ivan Elsayed" w:date="2013-05-07T00:37:00Z">
        <w:r w:rsidR="00CD2F4F" w:rsidDel="00F038FC">
          <w:delText xml:space="preserve">we </w:delText>
        </w:r>
      </w:del>
      <w:ins w:id="157" w:author="Ivan Elsayed" w:date="2013-05-07T00:37:00Z">
        <w:r w:rsidR="00F038FC">
          <w:t xml:space="preserve">We </w:t>
        </w:r>
      </w:ins>
      <w:r w:rsidR="009E75DA">
        <w:t xml:space="preserve">sought </w:t>
      </w:r>
      <w:r w:rsidR="00CD2F4F">
        <w:t xml:space="preserve">to examine contemporary patterns of sinonasal cancer </w:t>
      </w:r>
      <w:commentRangeStart w:id="158"/>
      <w:r w:rsidR="00CD2F4F">
        <w:t>surgery</w:t>
      </w:r>
      <w:commentRangeEnd w:id="158"/>
      <w:r w:rsidR="00F038FC">
        <w:rPr>
          <w:rStyle w:val="CommentReference"/>
        </w:rPr>
        <w:commentReference w:id="158"/>
      </w:r>
      <w:r w:rsidR="00CD2F4F">
        <w:t>.</w:t>
      </w:r>
      <w:r w:rsidR="00170725">
        <w:t xml:space="preserve"> </w:t>
      </w:r>
      <w:r w:rsidR="00CD2F4F">
        <w:t xml:space="preserve">In this study, </w:t>
      </w:r>
      <w:r w:rsidR="009E75DA">
        <w:t xml:space="preserve">through analysis of a national inpatient database, </w:t>
      </w:r>
      <w:r w:rsidR="00CD2F4F">
        <w:t xml:space="preserve">we investigate the surgical </w:t>
      </w:r>
      <w:commentRangeStart w:id="159"/>
      <w:r w:rsidR="00CD2F4F">
        <w:t>outcomes</w:t>
      </w:r>
      <w:commentRangeEnd w:id="159"/>
      <w:r w:rsidR="00467A14">
        <w:rPr>
          <w:rStyle w:val="CommentReference"/>
        </w:rPr>
        <w:commentReference w:id="159"/>
      </w:r>
      <w:r w:rsidR="00CD2F4F">
        <w:t xml:space="preserve"> of patients </w:t>
      </w:r>
      <w:r w:rsidR="009E75DA">
        <w:t>who underwent</w:t>
      </w:r>
      <w:r w:rsidR="00CD2F4F">
        <w:t xml:space="preserve"> sinonasal cancer surgery</w:t>
      </w:r>
      <w:r w:rsidR="009E75DA">
        <w:t xml:space="preserve"> </w:t>
      </w:r>
      <w:r w:rsidR="00CD2F4F">
        <w:t>and evaluate the impact of hospital volume on short</w:t>
      </w:r>
      <w:r w:rsidR="009E75DA">
        <w:t>-</w:t>
      </w:r>
      <w:r w:rsidR="00CD2F4F">
        <w:t xml:space="preserve">term </w:t>
      </w:r>
      <w:commentRangeStart w:id="160"/>
      <w:r w:rsidR="00CD2F4F">
        <w:t>outcomes</w:t>
      </w:r>
      <w:commentRangeEnd w:id="160"/>
      <w:r w:rsidR="00AE7A43">
        <w:rPr>
          <w:rStyle w:val="CommentReference"/>
        </w:rPr>
        <w:commentReference w:id="160"/>
      </w:r>
      <w:r w:rsidR="00CD2F4F">
        <w:t xml:space="preserve">. </w:t>
      </w:r>
    </w:p>
    <w:p w:rsidR="0037298A" w:rsidRDefault="0037298A"/>
    <w:p w:rsidR="0037298A" w:rsidRDefault="0037298A"/>
    <w:p w:rsidR="0037298A" w:rsidDel="00C87037" w:rsidRDefault="0037298A">
      <w:pPr>
        <w:rPr>
          <w:del w:id="161" w:author="Ivan Elsayed" w:date="2013-05-16T23:34:00Z"/>
        </w:rPr>
      </w:pPr>
    </w:p>
    <w:p w:rsidR="0037298A" w:rsidDel="00C87037" w:rsidRDefault="0037298A">
      <w:pPr>
        <w:rPr>
          <w:del w:id="162" w:author="Ivan Elsayed" w:date="2013-05-16T23:34:00Z"/>
        </w:rPr>
      </w:pPr>
    </w:p>
    <w:p w:rsidR="0037298A" w:rsidDel="00C87037" w:rsidRDefault="0037298A">
      <w:pPr>
        <w:rPr>
          <w:del w:id="163" w:author="Ivan Elsayed" w:date="2013-05-16T23:34:00Z"/>
        </w:rPr>
      </w:pPr>
    </w:p>
    <w:p w:rsidR="0037298A" w:rsidDel="00C87037" w:rsidRDefault="0037298A">
      <w:pPr>
        <w:rPr>
          <w:del w:id="164" w:author="Ivan Elsayed" w:date="2013-05-16T23:34:00Z"/>
        </w:rPr>
      </w:pPr>
    </w:p>
    <w:p w:rsidR="00E34A23" w:rsidRPr="00C52D7E" w:rsidRDefault="00E34A23">
      <w:pPr>
        <w:rPr>
          <w:b/>
        </w:rPr>
      </w:pPr>
      <w:r w:rsidRPr="00C52D7E">
        <w:rPr>
          <w:b/>
        </w:rPr>
        <w:t>Materials and Methods</w:t>
      </w:r>
    </w:p>
    <w:p w:rsidR="00C52D7E" w:rsidRPr="00C52D7E" w:rsidRDefault="00C52D7E">
      <w:pPr>
        <w:rPr>
          <w:b/>
        </w:rPr>
      </w:pPr>
      <w:r w:rsidRPr="00C52D7E">
        <w:rPr>
          <w:b/>
        </w:rPr>
        <w:t>Data Source</w:t>
      </w:r>
    </w:p>
    <w:p w:rsidR="003415DF" w:rsidRPr="002E755E" w:rsidRDefault="00C84D37" w:rsidP="007D6DA5">
      <w:pPr>
        <w:rPr>
          <w:b/>
        </w:rPr>
      </w:pPr>
      <w:r>
        <w:t xml:space="preserve">A retrospective cross-sectional analysis of patients who underwent surgical resection of primary cancer of nasal cavities and </w:t>
      </w:r>
      <w:r w:rsidR="00141543">
        <w:t>paranasal sinuses</w:t>
      </w:r>
      <w:r>
        <w:t xml:space="preserve"> was performed using data from the National Inpatient Sample (NIS) from the Healthcare Cost and Utilization Project, Agency for Healthcare Research and Quality. The NIS is the largest database of </w:t>
      </w:r>
      <w:r w:rsidR="00C52D7E">
        <w:t xml:space="preserve">all-payer </w:t>
      </w:r>
      <w:r>
        <w:t>inpatient discharge information</w:t>
      </w:r>
      <w:r w:rsidR="00C52D7E">
        <w:t>, sampling approximately 20% of all non</w:t>
      </w:r>
      <w:r w:rsidR="007D6621">
        <w:t>-</w:t>
      </w:r>
      <w:r w:rsidR="00C52D7E">
        <w:t xml:space="preserve">federal US hospitals and including approximately 9 million hospital admissions each year. Each NIS entry includes all diagnosis and procedure codes of activity during the patient’s hospitalization at the time of discharge as well as patient demographics, hospital characteristics, and short-term complications of the hospitalization. </w:t>
      </w:r>
    </w:p>
    <w:p w:rsidR="00C52D7E" w:rsidRDefault="00C52D7E" w:rsidP="00C52D7E"/>
    <w:p w:rsidR="00C52D7E" w:rsidRDefault="00C52D7E" w:rsidP="00C52D7E">
      <w:pPr>
        <w:rPr>
          <w:b/>
        </w:rPr>
      </w:pPr>
      <w:r>
        <w:rPr>
          <w:b/>
        </w:rPr>
        <w:t>Data Extraction</w:t>
      </w:r>
    </w:p>
    <w:p w:rsidR="003421EB" w:rsidRDefault="006D3592" w:rsidP="003421EB">
      <w:r>
        <w:t>All available data from 1988</w:t>
      </w:r>
      <w:r w:rsidR="00C52D7E">
        <w:t xml:space="preserve"> through 200</w:t>
      </w:r>
      <w:r w:rsidR="003421EB">
        <w:t>9 were queried</w:t>
      </w:r>
      <w:r w:rsidR="007D6621">
        <w:t>. P</w:t>
      </w:r>
      <w:r w:rsidR="00C52D7E">
        <w:t xml:space="preserve">atients admitted for primary head and neck cancer with a primary procedure of surgical resection in the maxillary, </w:t>
      </w:r>
      <w:r w:rsidR="003421EB">
        <w:t xml:space="preserve">frontal, </w:t>
      </w:r>
      <w:r w:rsidR="00C52D7E">
        <w:t xml:space="preserve">ethmoid, or sphenoid </w:t>
      </w:r>
      <w:r w:rsidR="003421EB">
        <w:t xml:space="preserve">sinuses were identified. </w:t>
      </w:r>
      <w:r w:rsidR="007D6621">
        <w:t>H</w:t>
      </w:r>
      <w:r w:rsidR="003421EB">
        <w:t>igher</w:t>
      </w:r>
      <w:r w:rsidR="007D6621">
        <w:t>-</w:t>
      </w:r>
      <w:r w:rsidR="003421EB">
        <w:t xml:space="preserve">risk surgeries were identified by orbital or skull base involvement as well as surgeries requiring neck </w:t>
      </w:r>
      <w:commentRangeStart w:id="165"/>
      <w:r w:rsidR="003421EB">
        <w:t>dissection</w:t>
      </w:r>
      <w:commentRangeEnd w:id="165"/>
      <w:r w:rsidR="00C87037">
        <w:rPr>
          <w:rStyle w:val="CommentReference"/>
        </w:rPr>
        <w:commentReference w:id="165"/>
      </w:r>
      <w:r w:rsidR="003421EB">
        <w:t xml:space="preserve">.  </w:t>
      </w:r>
      <w:del w:id="166" w:author="Ivan Elsayed" w:date="2013-05-16T23:36:00Z">
        <w:r w:rsidR="003421EB" w:rsidDel="00C87037">
          <w:delText>Incidences of in-hospital</w:delText>
        </w:r>
      </w:del>
      <w:ins w:id="167" w:author="Ivan Elsayed" w:date="2013-05-16T23:36:00Z">
        <w:r w:rsidR="00C87037">
          <w:t>Hospital</w:t>
        </w:r>
      </w:ins>
      <w:r w:rsidR="003421EB">
        <w:t xml:space="preserve"> mortality</w:t>
      </w:r>
      <w:ins w:id="168" w:author="Ivan Elsayed" w:date="2013-05-16T23:36:00Z">
        <w:r w:rsidR="00C87037">
          <w:t xml:space="preserve"> and</w:t>
        </w:r>
      </w:ins>
      <w:del w:id="169" w:author="Ivan Elsayed" w:date="2013-05-16T23:36:00Z">
        <w:r w:rsidR="003421EB" w:rsidDel="00C87037">
          <w:delText xml:space="preserve"> as well </w:delText>
        </w:r>
      </w:del>
      <w:r w:rsidR="003421EB">
        <w:t xml:space="preserve">perioperative morbidity such as post-operative infections, cardiopulmonary complications, hemorrhagic complications, nerve palsies, and deep vein thrombosis were identified. </w:t>
      </w:r>
    </w:p>
    <w:p w:rsidR="00D00A5A" w:rsidDel="00C87037" w:rsidRDefault="00D00A5A" w:rsidP="003421EB">
      <w:pPr>
        <w:rPr>
          <w:del w:id="170" w:author="Ivan Elsayed" w:date="2013-05-16T23:36:00Z"/>
        </w:rPr>
      </w:pPr>
    </w:p>
    <w:p w:rsidR="00141543" w:rsidRPr="00141543" w:rsidRDefault="00141543" w:rsidP="003421EB">
      <w:pPr>
        <w:rPr>
          <w:b/>
        </w:rPr>
      </w:pPr>
      <w:r>
        <w:rPr>
          <w:b/>
        </w:rPr>
        <w:t>Statistical Analysis</w:t>
      </w:r>
    </w:p>
    <w:p w:rsidR="00C52D7E" w:rsidRDefault="003421EB" w:rsidP="00C52D7E">
      <w:r>
        <w:t xml:space="preserve">The total </w:t>
      </w:r>
      <w:r w:rsidR="006D3592">
        <w:t>number of hospitalizations was plotted annually from 1988</w:t>
      </w:r>
      <w:r>
        <w:t xml:space="preserve"> to 2009 and hospital volume was also assessed for each hospital in the database. Hospital</w:t>
      </w:r>
      <w:r w:rsidR="007D6621">
        <w:t>-</w:t>
      </w:r>
      <w:r>
        <w:t xml:space="preserve">level data was stratified by hospital caseload to compare </w:t>
      </w:r>
      <w:r w:rsidR="00141543">
        <w:t>complication rates between high</w:t>
      </w:r>
      <w:r w:rsidR="007D6621">
        <w:t>-</w:t>
      </w:r>
      <w:r w:rsidR="00141543">
        <w:t xml:space="preserve"> and low</w:t>
      </w:r>
      <w:r w:rsidR="007D6621">
        <w:t>-</w:t>
      </w:r>
      <w:r w:rsidR="00141543">
        <w:t>volume hospitals</w:t>
      </w:r>
      <w:r>
        <w:t xml:space="preserve">. The Pearson chi-square test was used to analyze </w:t>
      </w:r>
      <w:r w:rsidRPr="0091421D">
        <w:t xml:space="preserve">differences in low-volume and high-volume hospitals as well as differences in complication rates. </w:t>
      </w:r>
      <w:r w:rsidR="003415DF" w:rsidRPr="0091421D">
        <w:t xml:space="preserve">Logistic regression models were used to assess the influence of patient demographics and hospital characteristics on complication rates. </w:t>
      </w:r>
      <w:r w:rsidR="0091421D" w:rsidRPr="0091421D">
        <w:t xml:space="preserve">All analyses were performed using Python 2.7 (Python Software Foundation, www.python.org) and </w:t>
      </w:r>
      <w:r w:rsidR="0091421D" w:rsidRPr="0091421D">
        <w:rPr>
          <w:rFonts w:cs="Verdana"/>
        </w:rPr>
        <w:t>R 2.13 (R Foundation, www.r-project.org).</w:t>
      </w:r>
    </w:p>
    <w:p w:rsidR="003415DF" w:rsidRDefault="003415DF" w:rsidP="00C52D7E"/>
    <w:p w:rsidR="003415DF" w:rsidRDefault="003415DF" w:rsidP="00C52D7E"/>
    <w:p w:rsidR="003415DF" w:rsidDel="00C87037" w:rsidRDefault="003415DF" w:rsidP="00C52D7E">
      <w:pPr>
        <w:rPr>
          <w:del w:id="171" w:author="Ivan Elsayed" w:date="2013-05-16T23:36:00Z"/>
        </w:rPr>
      </w:pPr>
    </w:p>
    <w:p w:rsidR="003415DF" w:rsidDel="00C87037" w:rsidRDefault="003415DF" w:rsidP="00C52D7E">
      <w:pPr>
        <w:rPr>
          <w:del w:id="172" w:author="Ivan Elsayed" w:date="2013-05-16T23:36:00Z"/>
        </w:rPr>
      </w:pPr>
    </w:p>
    <w:p w:rsidR="007D6DA5" w:rsidRDefault="007D6DA5" w:rsidP="00C52D7E"/>
    <w:p w:rsidR="00E34A23" w:rsidRDefault="00C84D37">
      <w:pPr>
        <w:rPr>
          <w:b/>
        </w:rPr>
      </w:pPr>
      <w:r w:rsidRPr="003421EB">
        <w:rPr>
          <w:b/>
        </w:rPr>
        <w:t>Results</w:t>
      </w:r>
    </w:p>
    <w:p w:rsidR="00140627" w:rsidRDefault="00B349B8">
      <w:r>
        <w:t xml:space="preserve">We identified </w:t>
      </w:r>
      <w:r w:rsidR="003421EB">
        <w:t xml:space="preserve">3850 cases </w:t>
      </w:r>
      <w:r w:rsidR="00140627">
        <w:t xml:space="preserve">of sinonasal surgery </w:t>
      </w:r>
      <w:r w:rsidR="003421EB">
        <w:t xml:space="preserve">between </w:t>
      </w:r>
      <w:r w:rsidR="006D3592">
        <w:t>1988</w:t>
      </w:r>
      <w:r w:rsidR="003421EB">
        <w:t xml:space="preserve"> and 2009</w:t>
      </w:r>
      <w:r w:rsidR="006D3592">
        <w:t xml:space="preserve"> (Figure 1)</w:t>
      </w:r>
      <w:r w:rsidR="00140627">
        <w:t xml:space="preserve">. Patients had a mean age of </w:t>
      </w:r>
      <w:r>
        <w:t xml:space="preserve">61 years old and stayed on average 6.8 days in the hospital. </w:t>
      </w:r>
      <w:r w:rsidR="00797255">
        <w:t>Consistent with previous accounts, we found a male predominance</w:t>
      </w:r>
      <w:r w:rsidR="007D6621">
        <w:t xml:space="preserve">, comprising </w:t>
      </w:r>
      <w:r w:rsidR="00797255">
        <w:t xml:space="preserve">57.2% of all patients. </w:t>
      </w:r>
      <w:r w:rsidR="00C13FB7">
        <w:t xml:space="preserve">Aggregate patient race, sex, age, and insurance status did not vary between high and low volume centers (Table 1), and the overall demographics have not changed over </w:t>
      </w:r>
      <w:r w:rsidR="005C4E68">
        <w:t xml:space="preserve">time (Supplemental Figure A, </w:t>
      </w:r>
      <w:r w:rsidR="00C13FB7">
        <w:t>B</w:t>
      </w:r>
      <w:r w:rsidR="005C4E68">
        <w:t>, C</w:t>
      </w:r>
      <w:r w:rsidR="00C13FB7">
        <w:t xml:space="preserve">). </w:t>
      </w:r>
      <w:r w:rsidR="00797255">
        <w:t xml:space="preserve">The volume of sinonasal cancer surgery has not changed appreciably over the last twenty years, </w:t>
      </w:r>
      <w:r w:rsidR="007D6621">
        <w:t xml:space="preserve">but </w:t>
      </w:r>
      <w:r w:rsidR="00797255">
        <w:t>a greater proportion of these surgeries are now being performed at higher</w:t>
      </w:r>
      <w:r w:rsidR="007D6621">
        <w:t>-</w:t>
      </w:r>
      <w:r w:rsidR="00797255">
        <w:t>volume centers (Figure 1, R</w:t>
      </w:r>
      <w:r w:rsidR="00797255">
        <w:rPr>
          <w:vertAlign w:val="superscript"/>
        </w:rPr>
        <w:t>2</w:t>
      </w:r>
      <w:r w:rsidR="00797255">
        <w:t xml:space="preserve"> = 0.268,  p &gt; 0.001). </w:t>
      </w:r>
    </w:p>
    <w:p w:rsidR="004B2EC0" w:rsidRDefault="004B2EC0"/>
    <w:tbl>
      <w:tblPr>
        <w:tblW w:w="10930" w:type="dxa"/>
        <w:tblBorders>
          <w:top w:val="single" w:sz="4" w:space="0" w:color="auto"/>
          <w:bottom w:val="single" w:sz="4" w:space="0" w:color="auto"/>
          <w:insideH w:val="single" w:sz="4" w:space="0" w:color="auto"/>
        </w:tblBorders>
        <w:tblLayout w:type="fixed"/>
        <w:tblLook w:val="00A0"/>
      </w:tblPr>
      <w:tblGrid>
        <w:gridCol w:w="1548"/>
        <w:gridCol w:w="1488"/>
        <w:gridCol w:w="672"/>
        <w:gridCol w:w="846"/>
        <w:gridCol w:w="910"/>
        <w:gridCol w:w="1034"/>
        <w:gridCol w:w="90"/>
        <w:gridCol w:w="90"/>
        <w:gridCol w:w="608"/>
        <w:gridCol w:w="304"/>
        <w:gridCol w:w="1248"/>
        <w:gridCol w:w="270"/>
        <w:gridCol w:w="1822"/>
      </w:tblGrid>
      <w:tr w:rsidR="004B2EC0" w:rsidRPr="004904CB" w:rsidTr="00D12F47">
        <w:trPr>
          <w:gridAfter w:val="1"/>
          <w:wAfter w:w="1822" w:type="dxa"/>
        </w:trPr>
        <w:tc>
          <w:tcPr>
            <w:tcW w:w="9108" w:type="dxa"/>
            <w:gridSpan w:val="12"/>
            <w:tcBorders>
              <w:top w:val="single" w:sz="48" w:space="0" w:color="auto"/>
            </w:tcBorders>
          </w:tcPr>
          <w:p w:rsidR="004B2EC0" w:rsidRPr="004904CB" w:rsidRDefault="004B2EC0" w:rsidP="00D12F47">
            <w:pPr>
              <w:spacing w:after="20" w:line="240" w:lineRule="auto"/>
              <w:rPr>
                <w:rFonts w:ascii="Arial" w:eastAsia="Cambria" w:hAnsi="Arial"/>
                <w:b/>
                <w:sz w:val="20"/>
              </w:rPr>
            </w:pPr>
            <w:r>
              <w:rPr>
                <w:rFonts w:ascii="Arial" w:eastAsia="Cambria" w:hAnsi="Arial"/>
                <w:b/>
                <w:sz w:val="20"/>
              </w:rPr>
              <w:t>Table 1</w:t>
            </w:r>
            <w:r w:rsidRPr="004904CB">
              <w:rPr>
                <w:rFonts w:ascii="Arial" w:eastAsia="Cambria" w:hAnsi="Arial"/>
                <w:b/>
                <w:sz w:val="20"/>
              </w:rPr>
              <w:t xml:space="preserve">. </w:t>
            </w:r>
            <w:r w:rsidRPr="004904CB">
              <w:rPr>
                <w:rFonts w:ascii="Arial" w:eastAsia="Cambria" w:hAnsi="Arial"/>
                <w:sz w:val="20"/>
              </w:rPr>
              <w:t xml:space="preserve">Patient </w:t>
            </w:r>
            <w:r>
              <w:rPr>
                <w:rFonts w:ascii="Arial" w:eastAsia="Cambria" w:hAnsi="Arial"/>
                <w:sz w:val="20"/>
              </w:rPr>
              <w:t>Demographics</w:t>
            </w:r>
            <w:r w:rsidRPr="004904CB">
              <w:rPr>
                <w:rFonts w:ascii="Arial" w:eastAsia="Cambria" w:hAnsi="Arial"/>
                <w:sz w:val="20"/>
              </w:rPr>
              <w:t xml:space="preserve"> for</w:t>
            </w:r>
            <w:r>
              <w:rPr>
                <w:rFonts w:ascii="Arial" w:eastAsia="Cambria" w:hAnsi="Arial"/>
                <w:sz w:val="20"/>
              </w:rPr>
              <w:t xml:space="preserve"> Sinonasal Cancer Surgery</w:t>
            </w:r>
          </w:p>
        </w:tc>
      </w:tr>
      <w:tr w:rsidR="004B2EC0" w:rsidRPr="004904CB" w:rsidTr="00D12F47">
        <w:trPr>
          <w:gridAfter w:val="1"/>
          <w:wAfter w:w="1822" w:type="dxa"/>
        </w:trPr>
        <w:tc>
          <w:tcPr>
            <w:tcW w:w="1548" w:type="dxa"/>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p>
        </w:tc>
        <w:tc>
          <w:tcPr>
            <w:tcW w:w="2880" w:type="dxa"/>
            <w:gridSpan w:val="4"/>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(&gt;5 Cases/Year)</w:t>
            </w:r>
          </w:p>
        </w:tc>
        <w:tc>
          <w:tcPr>
            <w:tcW w:w="2250" w:type="dxa"/>
            <w:gridSpan w:val="4"/>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Low Volume Centers</w:t>
            </w:r>
            <w:r>
              <w:rPr>
                <w:rFonts w:ascii="Arial" w:eastAsia="Cambria" w:hAnsi="Arial"/>
                <w:b/>
                <w:sz w:val="20"/>
              </w:rPr>
              <w:br/>
              <w:t>(&gt;5 Cases/Year)</w:t>
            </w:r>
          </w:p>
        </w:tc>
        <w:tc>
          <w:tcPr>
            <w:tcW w:w="270" w:type="dxa"/>
          </w:tcPr>
          <w:p w:rsidR="004B2EC0" w:rsidRPr="004904CB" w:rsidRDefault="004B2EC0" w:rsidP="00D12F47">
            <w:pPr>
              <w:spacing w:after="20" w:line="240" w:lineRule="auto"/>
              <w:jc w:val="center"/>
              <w:rPr>
                <w:rFonts w:ascii="Arial" w:eastAsia="Cambria" w:hAnsi="Arial"/>
                <w:b/>
                <w:sz w:val="20"/>
              </w:rPr>
            </w:pPr>
          </w:p>
        </w:tc>
      </w:tr>
      <w:tr w:rsidR="004B2EC0" w:rsidRPr="004904CB" w:rsidTr="00D12F47">
        <w:trPr>
          <w:gridAfter w:val="1"/>
          <w:wAfter w:w="1822" w:type="dxa"/>
        </w:trPr>
        <w:tc>
          <w:tcPr>
            <w:tcW w:w="3708" w:type="dxa"/>
            <w:gridSpan w:val="3"/>
          </w:tcPr>
          <w:p w:rsidR="004B2EC0" w:rsidRPr="004904CB" w:rsidRDefault="004B2EC0" w:rsidP="00D12F47">
            <w:pPr>
              <w:spacing w:after="20" w:line="240" w:lineRule="auto"/>
              <w:rPr>
                <w:rFonts w:ascii="Arial" w:eastAsia="Cambria" w:hAnsi="Arial"/>
                <w:sz w:val="20"/>
              </w:rPr>
            </w:pPr>
            <w:r>
              <w:rPr>
                <w:rFonts w:ascii="Arial" w:eastAsia="Cambria" w:hAnsi="Arial"/>
                <w:sz w:val="20"/>
              </w:rPr>
              <w:t>Age, mean (SD)</w:t>
            </w:r>
          </w:p>
        </w:tc>
        <w:tc>
          <w:tcPr>
            <w:tcW w:w="2880" w:type="dxa"/>
            <w:gridSpan w:val="4"/>
          </w:tcPr>
          <w:p w:rsidR="004B2EC0" w:rsidRPr="004904CB" w:rsidRDefault="004B2EC0" w:rsidP="00D12F47">
            <w:pPr>
              <w:spacing w:after="20" w:line="240" w:lineRule="auto"/>
              <w:jc w:val="center"/>
              <w:rPr>
                <w:rFonts w:ascii="Arial" w:eastAsia="Cambria" w:hAnsi="Arial"/>
                <w:sz w:val="20"/>
              </w:rPr>
            </w:pPr>
            <w:r>
              <w:rPr>
                <w:rFonts w:ascii="Arial" w:hAnsi="Arial" w:cs="Arial"/>
                <w:sz w:val="20"/>
                <w:szCs w:val="18"/>
              </w:rPr>
              <w:t>59.8</w:t>
            </w:r>
            <w:r w:rsidRPr="004904CB">
              <w:rPr>
                <w:rFonts w:ascii="Arial" w:hAnsi="Arial" w:cs="Arial"/>
                <w:sz w:val="20"/>
                <w:szCs w:val="18"/>
              </w:rPr>
              <w:t xml:space="preserve"> ± 14.3</w:t>
            </w:r>
          </w:p>
        </w:tc>
        <w:tc>
          <w:tcPr>
            <w:tcW w:w="2250" w:type="dxa"/>
            <w:gridSpan w:val="4"/>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 xml:space="preserve">62.0 </w:t>
            </w:r>
            <w:r w:rsidRPr="004904CB">
              <w:rPr>
                <w:rFonts w:ascii="Arial" w:hAnsi="Arial" w:cs="Arial"/>
                <w:sz w:val="20"/>
                <w:szCs w:val="18"/>
              </w:rPr>
              <w:t>± 1</w:t>
            </w:r>
            <w:r>
              <w:rPr>
                <w:rFonts w:ascii="Arial" w:hAnsi="Arial" w:cs="Arial"/>
                <w:sz w:val="20"/>
                <w:szCs w:val="18"/>
              </w:rPr>
              <w:t>7.2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rsidTr="00D12F47">
        <w:trPr>
          <w:gridAfter w:val="1"/>
          <w:wAfter w:w="1822" w:type="dxa"/>
        </w:trPr>
        <w:tc>
          <w:tcPr>
            <w:tcW w:w="1548" w:type="dxa"/>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Sex, n (%)</w:t>
            </w:r>
          </w:p>
        </w:tc>
        <w:tc>
          <w:tcPr>
            <w:tcW w:w="2160" w:type="dxa"/>
            <w:gridSpan w:val="2"/>
          </w:tcPr>
          <w:p w:rsidR="004B2EC0" w:rsidRPr="004904CB" w:rsidRDefault="004B2EC0" w:rsidP="00D12F47">
            <w:pPr>
              <w:spacing w:after="20" w:line="240" w:lineRule="auto"/>
              <w:rPr>
                <w:rFonts w:ascii="Arial" w:eastAsia="Cambria" w:hAnsi="Arial"/>
                <w:sz w:val="20"/>
              </w:rPr>
            </w:pPr>
            <w:r>
              <w:rPr>
                <w:rFonts w:ascii="Arial" w:eastAsia="Cambria" w:hAnsi="Arial"/>
                <w:sz w:val="20"/>
              </w:rPr>
              <w:t>Female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424 (40.0</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1214 (43.5)</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Pr>
                <w:rFonts w:ascii="Arial" w:eastAsia="Cambria" w:hAnsi="Arial"/>
                <w:sz w:val="20"/>
              </w:rPr>
              <w:t>Male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633</w:t>
            </w:r>
            <w:r w:rsidRPr="004904CB">
              <w:rPr>
                <w:rFonts w:ascii="Arial" w:eastAsia="Cambria" w:hAnsi="Arial"/>
                <w:sz w:val="20"/>
              </w:rPr>
              <w:t xml:space="preserve"> (6</w:t>
            </w:r>
            <w:r>
              <w:rPr>
                <w:rFonts w:ascii="Arial" w:eastAsia="Cambria" w:hAnsi="Arial"/>
                <w:sz w:val="20"/>
              </w:rPr>
              <w:t>0</w:t>
            </w:r>
            <w:r w:rsidRPr="004904CB">
              <w:rPr>
                <w:rFonts w:ascii="Arial" w:eastAsia="Cambria" w:hAnsi="Arial"/>
                <w:sz w:val="20"/>
              </w:rPr>
              <w:t>.0)</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1568 (56.2)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1488"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124"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912"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rsidTr="00D12F47">
        <w:trPr>
          <w:gridAfter w:val="1"/>
          <w:wAfter w:w="1822" w:type="dxa"/>
        </w:trPr>
        <w:tc>
          <w:tcPr>
            <w:tcW w:w="1548" w:type="dxa"/>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Race, n (%)</w:t>
            </w: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White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632</w:t>
            </w:r>
            <w:r w:rsidRPr="004904CB">
              <w:rPr>
                <w:rFonts w:ascii="Arial" w:eastAsia="Cambria" w:hAnsi="Arial"/>
                <w:sz w:val="20"/>
              </w:rPr>
              <w:t xml:space="preserve"> (</w:t>
            </w:r>
            <w:r>
              <w:rPr>
                <w:rFonts w:ascii="Arial" w:eastAsia="Cambria" w:hAnsi="Arial"/>
                <w:sz w:val="20"/>
              </w:rPr>
              <w:t>59.6</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1424 (51.1)</w:t>
            </w:r>
          </w:p>
        </w:tc>
        <w:tc>
          <w:tcPr>
            <w:tcW w:w="270" w:type="dxa"/>
          </w:tcPr>
          <w:p w:rsidR="004B2EC0" w:rsidRPr="004904CB" w:rsidRDefault="004B2EC0" w:rsidP="00D12F47">
            <w:pPr>
              <w:tabs>
                <w:tab w:val="left" w:pos="624"/>
                <w:tab w:val="center" w:pos="1242"/>
              </w:tabs>
              <w:spacing w:after="20" w:line="240" w:lineRule="auto"/>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Black</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53</w:t>
            </w:r>
            <w:r w:rsidRPr="004904CB">
              <w:rPr>
                <w:rFonts w:ascii="Arial" w:eastAsia="Cambria" w:hAnsi="Arial"/>
                <w:sz w:val="20"/>
              </w:rPr>
              <w:t xml:space="preserve"> (</w:t>
            </w:r>
            <w:r>
              <w:rPr>
                <w:rFonts w:ascii="Arial" w:eastAsia="Cambria" w:hAnsi="Arial"/>
                <w:sz w:val="20"/>
              </w:rPr>
              <w:t>5.0)</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Hispanic</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54</w:t>
            </w:r>
            <w:r w:rsidRPr="004904CB">
              <w:rPr>
                <w:rFonts w:ascii="Arial" w:eastAsia="Cambria" w:hAnsi="Arial"/>
                <w:sz w:val="20"/>
              </w:rPr>
              <w:t xml:space="preserve"> (5.</w:t>
            </w:r>
            <w:r>
              <w:rPr>
                <w:rFonts w:ascii="Arial" w:eastAsia="Cambria" w:hAnsi="Arial"/>
                <w:sz w:val="20"/>
              </w:rPr>
              <w:t>1</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163 (5.8)</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Asian/Pacific Islander</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30</w:t>
            </w:r>
            <w:r w:rsidRPr="004904CB">
              <w:rPr>
                <w:rFonts w:ascii="Arial" w:eastAsia="Cambria" w:hAnsi="Arial"/>
                <w:sz w:val="20"/>
              </w:rPr>
              <w:t xml:space="preserve"> (</w:t>
            </w:r>
            <w:r>
              <w:rPr>
                <w:rFonts w:ascii="Arial" w:eastAsia="Cambria" w:hAnsi="Arial"/>
                <w:sz w:val="20"/>
              </w:rPr>
              <w:t>2.8</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65 (2.3)</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Native American</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w:t>
            </w:r>
            <w:r w:rsidRPr="004904CB">
              <w:rPr>
                <w:rFonts w:ascii="Arial" w:eastAsia="Cambria" w:hAnsi="Arial"/>
                <w:sz w:val="20"/>
              </w:rPr>
              <w:t xml:space="preserve"> (</w:t>
            </w:r>
            <w:r>
              <w:rPr>
                <w:rFonts w:ascii="Arial" w:eastAsia="Cambria" w:hAnsi="Arial"/>
                <w:sz w:val="20"/>
              </w:rPr>
              <w:t>0.1</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9 (0.0)</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rsidR="004B2EC0" w:rsidRPr="004904CB" w:rsidRDefault="004B2EC0" w:rsidP="00C13FB7">
            <w:pPr>
              <w:spacing w:after="20" w:line="240" w:lineRule="auto"/>
              <w:jc w:val="center"/>
              <w:rPr>
                <w:rFonts w:ascii="Arial" w:eastAsia="Cambria" w:hAnsi="Arial"/>
                <w:sz w:val="20"/>
              </w:rPr>
            </w:pPr>
            <w:r>
              <w:rPr>
                <w:rFonts w:ascii="Arial" w:eastAsia="Cambria" w:hAnsi="Arial"/>
                <w:sz w:val="20"/>
              </w:rPr>
              <w:t>271</w:t>
            </w:r>
            <w:r w:rsidRPr="004904CB">
              <w:rPr>
                <w:rFonts w:ascii="Arial" w:eastAsia="Cambria" w:hAnsi="Arial"/>
                <w:sz w:val="20"/>
              </w:rPr>
              <w:t xml:space="preserve"> (</w:t>
            </w:r>
            <w:r w:rsidR="00C13FB7">
              <w:rPr>
                <w:rFonts w:ascii="Arial" w:eastAsia="Cambria" w:hAnsi="Arial"/>
                <w:sz w:val="20"/>
              </w:rPr>
              <w:t>26.0</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879 (31.5)</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Primary payer, n (%)</w:t>
            </w: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Private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440 (41.5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1288 (46.2)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Medicaid</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69 (6.5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Medicare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480 (45.2</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1066 (38.2)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Self-pay</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40 (3.8</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75 (2.7)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27 (2.5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110 (3.9)</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c>
          <w:tcPr>
            <w:tcW w:w="1548" w:type="dxa"/>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tcBorders>
              <w:top w:val="single" w:sz="4" w:space="0" w:color="auto"/>
              <w:bottom w:val="single" w:sz="24" w:space="0" w:color="auto"/>
            </w:tcBorders>
          </w:tcPr>
          <w:p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t>Total, n (%)</w:t>
            </w:r>
          </w:p>
        </w:tc>
        <w:tc>
          <w:tcPr>
            <w:tcW w:w="2160" w:type="dxa"/>
            <w:gridSpan w:val="2"/>
            <w:tcBorders>
              <w:bottom w:val="single" w:sz="24" w:space="0" w:color="auto"/>
            </w:tcBorders>
          </w:tcPr>
          <w:p w:rsidR="004B2EC0" w:rsidRPr="004904CB" w:rsidRDefault="004B2EC0" w:rsidP="00D12F47">
            <w:pPr>
              <w:spacing w:after="20" w:line="240" w:lineRule="auto"/>
              <w:rPr>
                <w:rFonts w:ascii="Arial" w:eastAsia="Cambria" w:hAnsi="Arial"/>
                <w:sz w:val="20"/>
              </w:rPr>
            </w:pPr>
          </w:p>
        </w:tc>
        <w:tc>
          <w:tcPr>
            <w:tcW w:w="2790" w:type="dxa"/>
            <w:gridSpan w:val="3"/>
            <w:tcBorders>
              <w:bottom w:val="single" w:sz="24" w:space="0" w:color="auto"/>
            </w:tcBorders>
          </w:tcPr>
          <w:p w:rsidR="004B2EC0" w:rsidRPr="006E07E8" w:rsidRDefault="004B2EC0" w:rsidP="00D12F47">
            <w:pPr>
              <w:spacing w:after="20" w:line="240" w:lineRule="auto"/>
              <w:jc w:val="center"/>
              <w:rPr>
                <w:rFonts w:ascii="Arial" w:eastAsia="Cambria" w:hAnsi="Arial"/>
                <w:b/>
                <w:sz w:val="20"/>
              </w:rPr>
            </w:pPr>
            <w:r w:rsidRPr="006E07E8">
              <w:rPr>
                <w:rFonts w:ascii="Arial" w:eastAsia="Cambria" w:hAnsi="Arial"/>
                <w:b/>
                <w:sz w:val="20"/>
              </w:rPr>
              <w:t>1061(28.5)</w:t>
            </w:r>
          </w:p>
        </w:tc>
        <w:tc>
          <w:tcPr>
            <w:tcW w:w="2340" w:type="dxa"/>
            <w:gridSpan w:val="5"/>
            <w:tcBorders>
              <w:bottom w:val="single" w:sz="24" w:space="0" w:color="auto"/>
            </w:tcBorders>
          </w:tcPr>
          <w:p w:rsidR="004B2EC0" w:rsidRPr="006E07E8" w:rsidRDefault="004B2EC0" w:rsidP="00D12F47">
            <w:pPr>
              <w:spacing w:after="20" w:line="240" w:lineRule="auto"/>
              <w:jc w:val="center"/>
              <w:rPr>
                <w:rFonts w:ascii="Arial" w:eastAsia="Cambria" w:hAnsi="Arial"/>
                <w:b/>
                <w:sz w:val="20"/>
              </w:rPr>
            </w:pPr>
            <w:r w:rsidRPr="006E07E8">
              <w:rPr>
                <w:rFonts w:ascii="Arial" w:hAnsi="Arial" w:cs="Calibri"/>
                <w:b/>
                <w:color w:val="000000"/>
                <w:sz w:val="20"/>
              </w:rPr>
              <w:t>2789 (71.5)</w:t>
            </w:r>
          </w:p>
        </w:tc>
        <w:tc>
          <w:tcPr>
            <w:tcW w:w="270" w:type="dxa"/>
            <w:tcBorders>
              <w:bottom w:val="single" w:sz="24" w:space="0" w:color="auto"/>
            </w:tcBorders>
          </w:tcPr>
          <w:p w:rsidR="004B2EC0" w:rsidRPr="004904CB" w:rsidRDefault="004B2EC0" w:rsidP="00D12F47">
            <w:pPr>
              <w:spacing w:after="20" w:line="240" w:lineRule="auto"/>
              <w:jc w:val="center"/>
              <w:rPr>
                <w:rFonts w:ascii="Arial" w:eastAsia="Cambria" w:hAnsi="Arial"/>
                <w:sz w:val="20"/>
              </w:rPr>
            </w:pPr>
          </w:p>
        </w:tc>
      </w:tr>
    </w:tbl>
    <w:p w:rsidR="004B2EC0" w:rsidRDefault="004B2EC0" w:rsidP="004B2EC0">
      <w:pPr>
        <w:spacing w:after="0" w:line="480" w:lineRule="auto"/>
      </w:pPr>
    </w:p>
    <w:p w:rsidR="004B2EC0" w:rsidRDefault="004B2EC0"/>
    <w:p w:rsidR="004B2EC0" w:rsidRDefault="00D12F47" w:rsidP="004B2EC0">
      <w:r>
        <w:rPr>
          <w:noProof/>
          <w:lang w:eastAsia="zh-CN"/>
        </w:rPr>
        <w:drawing>
          <wp:inline distT="0" distB="0" distL="0" distR="0">
            <wp:extent cx="2926080" cy="2377015"/>
            <wp:effectExtent l="19050" t="0" r="7620" b="0"/>
            <wp:docPr id="6" name="Picture 5" descr="OverAll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Trend.png"/>
                    <pic:cNvPicPr/>
                  </pic:nvPicPr>
                  <pic:blipFill>
                    <a:blip r:embed="rId8" cstate="print"/>
                    <a:stretch>
                      <a:fillRect/>
                    </a:stretch>
                  </pic:blipFill>
                  <pic:spPr>
                    <a:xfrm>
                      <a:off x="0" y="0"/>
                      <a:ext cx="2926080" cy="2377015"/>
                    </a:xfrm>
                    <a:prstGeom prst="rect">
                      <a:avLst/>
                    </a:prstGeom>
                  </pic:spPr>
                </pic:pic>
              </a:graphicData>
            </a:graphic>
          </wp:inline>
        </w:drawing>
      </w:r>
      <w:commentRangeStart w:id="173"/>
      <w:r>
        <w:rPr>
          <w:noProof/>
          <w:lang w:eastAsia="zh-CN"/>
        </w:rPr>
        <w:drawing>
          <wp:inline distT="0" distB="0" distL="0" distR="0">
            <wp:extent cx="2926080" cy="2377015"/>
            <wp:effectExtent l="19050" t="0" r="7620" b="0"/>
            <wp:docPr id="7" name="Picture 6" descr="Prop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verTime.png"/>
                    <pic:cNvPicPr/>
                  </pic:nvPicPr>
                  <pic:blipFill>
                    <a:blip r:embed="rId9" cstate="print"/>
                    <a:stretch>
                      <a:fillRect/>
                    </a:stretch>
                  </pic:blipFill>
                  <pic:spPr>
                    <a:xfrm>
                      <a:off x="0" y="0"/>
                      <a:ext cx="2926080" cy="2377015"/>
                    </a:xfrm>
                    <a:prstGeom prst="rect">
                      <a:avLst/>
                    </a:prstGeom>
                  </pic:spPr>
                </pic:pic>
              </a:graphicData>
            </a:graphic>
          </wp:inline>
        </w:drawing>
      </w:r>
      <w:commentRangeEnd w:id="173"/>
      <w:r w:rsidR="00C87037">
        <w:rPr>
          <w:rStyle w:val="CommentReference"/>
        </w:rPr>
        <w:commentReference w:id="173"/>
      </w:r>
    </w:p>
    <w:p w:rsidR="004B2EC0" w:rsidRDefault="004B2EC0" w:rsidP="004B2EC0">
      <w:pPr>
        <w:rPr>
          <w:b/>
        </w:rPr>
      </w:pPr>
      <w:r>
        <w:rPr>
          <w:b/>
        </w:rPr>
        <w:t xml:space="preserve">Figure 1: Percentage of Low- and High-Volume Hospital Management over Time (by </w:t>
      </w:r>
      <w:commentRangeStart w:id="174"/>
      <w:r>
        <w:rPr>
          <w:b/>
        </w:rPr>
        <w:t>Year</w:t>
      </w:r>
      <w:commentRangeEnd w:id="174"/>
      <w:r w:rsidR="00F45D27">
        <w:rPr>
          <w:rStyle w:val="CommentReference"/>
        </w:rPr>
        <w:commentReference w:id="174"/>
      </w:r>
      <w:r>
        <w:rPr>
          <w:b/>
        </w:rPr>
        <w:t>)</w:t>
      </w:r>
    </w:p>
    <w:p w:rsidR="004B2EC0" w:rsidRDefault="004B2EC0" w:rsidP="004B2EC0">
      <w:pPr>
        <w:rPr>
          <w:b/>
        </w:rPr>
      </w:pPr>
    </w:p>
    <w:p w:rsidR="004B2EC0" w:rsidRPr="004B2EC0" w:rsidRDefault="004B2EC0" w:rsidP="004B2EC0">
      <w:pPr>
        <w:rPr>
          <w:b/>
        </w:rPr>
      </w:pPr>
    </w:p>
    <w:p w:rsidR="00676C0D" w:rsidRDefault="00AC49A2" w:rsidP="00AC49A2">
      <w:r>
        <w:t>In order to investigate the impact of surgical volume on short</w:t>
      </w:r>
      <w:r w:rsidR="007D6621">
        <w:t>-</w:t>
      </w:r>
      <w:r>
        <w:t xml:space="preserve">term outcomes, we separated hospitals into centers that perform relatively </w:t>
      </w:r>
      <w:r w:rsidR="007D6621">
        <w:t xml:space="preserve">higher numbers of </w:t>
      </w:r>
      <w:r>
        <w:t>sinonasal cancer surgery cases (greater than 5 case</w:t>
      </w:r>
      <w:r w:rsidR="007D6621">
        <w:t>s</w:t>
      </w:r>
      <w:r>
        <w:t xml:space="preserve"> per year) and centers that performed relatively few sinonasal cancer surgery cases (less than 5 cases per year). </w:t>
      </w:r>
      <w:del w:id="175" w:author="Ivan Elsayed" w:date="2013-05-16T23:42:00Z">
        <w:r w:rsidDel="005F7510">
          <w:delText>We identified 32</w:delText>
        </w:r>
      </w:del>
      <w:ins w:id="176" w:author="Ivan Elsayed" w:date="2013-05-16T23:42:00Z">
        <w:r w:rsidR="005F7510">
          <w:t xml:space="preserve">Thirty two </w:t>
        </w:r>
      </w:ins>
      <w:del w:id="177" w:author="Ivan Elsayed" w:date="2013-05-16T23:42:00Z">
        <w:r w:rsidDel="005F7510">
          <w:delText xml:space="preserve"> </w:delText>
        </w:r>
      </w:del>
      <w:r>
        <w:t xml:space="preserve">hospitals which averaged more than 5 cases per year </w:t>
      </w:r>
      <w:ins w:id="178" w:author="Ivan Elsayed" w:date="2013-05-16T23:42:00Z">
        <w:r w:rsidR="005F7510">
          <w:t xml:space="preserve">were identified </w:t>
        </w:r>
      </w:ins>
      <w:r>
        <w:t xml:space="preserve">and accounted for 28% of all sinonasal surgery cases. These hospitals were more </w:t>
      </w:r>
      <w:r w:rsidR="007D6621">
        <w:t xml:space="preserve">frequently </w:t>
      </w:r>
      <w:r>
        <w:t>represented in high</w:t>
      </w:r>
      <w:r w:rsidR="007D6621">
        <w:t>-</w:t>
      </w:r>
      <w:r>
        <w:t>risk cases</w:t>
      </w:r>
      <w:r w:rsidR="007D6621">
        <w:t xml:space="preserve">, </w:t>
      </w:r>
      <w:r>
        <w:t>accounting for 32.4% of cases requiring neck dissection, 44.9% of cases with orbital involvement, and 45.7% of cases with skull base involvement</w:t>
      </w:r>
      <w:r w:rsidR="007D6621">
        <w:t>,</w:t>
      </w:r>
      <w:r w:rsidR="007A4E89">
        <w:t xml:space="preserve"> despite </w:t>
      </w:r>
      <w:r w:rsidR="007D6621">
        <w:t xml:space="preserve">comprising </w:t>
      </w:r>
      <w:r w:rsidR="007A4E89">
        <w:t xml:space="preserve">only 3.6% of all hospitals that </w:t>
      </w:r>
      <w:commentRangeStart w:id="179"/>
      <w:r w:rsidR="007A4E89">
        <w:t>performed</w:t>
      </w:r>
      <w:commentRangeEnd w:id="179"/>
      <w:r w:rsidR="005F7510">
        <w:rPr>
          <w:rStyle w:val="CommentReference"/>
        </w:rPr>
        <w:commentReference w:id="179"/>
      </w:r>
      <w:r w:rsidR="007A4E89">
        <w:t xml:space="preserve"> sinonasal cancer surgery (Table 2)</w:t>
      </w:r>
      <w:r>
        <w:t xml:space="preserve">. </w:t>
      </w:r>
      <w:r w:rsidR="007A4E89">
        <w:t>High</w:t>
      </w:r>
      <w:r w:rsidR="007D6621">
        <w:t>-</w:t>
      </w:r>
      <w:r w:rsidR="007A4E89">
        <w:t>volume centers tended to be teaching hospitals (P &gt; 0.001), and large, urban hospitals were also more represented (Table 3).</w:t>
      </w:r>
    </w:p>
    <w:p w:rsidR="007D6621" w:rsidRDefault="007D6621" w:rsidP="00AC49A2"/>
    <w:p w:rsidR="004B2EC0" w:rsidRDefault="004B2EC0" w:rsidP="004B2EC0"/>
    <w:p w:rsidR="004B2EC0" w:rsidRDefault="004B2EC0" w:rsidP="004B2EC0"/>
    <w:p w:rsidR="004B2EC0" w:rsidRDefault="004B2EC0" w:rsidP="004B2EC0"/>
    <w:p w:rsidR="004B2EC0" w:rsidRDefault="004B2EC0" w:rsidP="004B2EC0"/>
    <w:p w:rsidR="004B2EC0" w:rsidRDefault="004B2EC0" w:rsidP="004B2EC0"/>
    <w:p w:rsidR="004B4D06" w:rsidRDefault="004B4D06" w:rsidP="004B4D06"/>
    <w:tbl>
      <w:tblPr>
        <w:tblpPr w:leftFromText="180" w:rightFromText="180" w:vertAnchor="text" w:horzAnchor="margin" w:tblpXSpec="center" w:tblpY="406"/>
        <w:tblW w:w="10728" w:type="dxa"/>
        <w:tblBorders>
          <w:top w:val="single" w:sz="48" w:space="0" w:color="auto"/>
          <w:bottom w:val="single" w:sz="4" w:space="0" w:color="auto"/>
          <w:insideH w:val="single" w:sz="4" w:space="0" w:color="auto"/>
        </w:tblBorders>
        <w:tblLayout w:type="fixed"/>
        <w:tblLook w:val="04A0"/>
      </w:tblPr>
      <w:tblGrid>
        <w:gridCol w:w="1458"/>
        <w:gridCol w:w="1260"/>
        <w:gridCol w:w="1260"/>
        <w:gridCol w:w="1710"/>
        <w:gridCol w:w="1800"/>
        <w:gridCol w:w="1800"/>
        <w:gridCol w:w="1440"/>
      </w:tblGrid>
      <w:tr w:rsidR="004B4D06" w:rsidRPr="004904CB" w:rsidTr="006B1527">
        <w:tc>
          <w:tcPr>
            <w:tcW w:w="9288" w:type="dxa"/>
            <w:gridSpan w:val="6"/>
          </w:tcPr>
          <w:p w:rsidR="004B4D06" w:rsidRPr="004904CB" w:rsidRDefault="004B4D06" w:rsidP="006B1527">
            <w:pPr>
              <w:spacing w:after="80" w:line="240" w:lineRule="auto"/>
              <w:rPr>
                <w:rFonts w:ascii="Arial" w:hAnsi="Arial"/>
                <w:sz w:val="20"/>
                <w:szCs w:val="24"/>
              </w:rPr>
            </w:pPr>
            <w:r w:rsidRPr="004904CB">
              <w:rPr>
                <w:rFonts w:ascii="Arial" w:hAnsi="Arial"/>
                <w:b/>
                <w:sz w:val="20"/>
                <w:szCs w:val="24"/>
              </w:rPr>
              <w:t xml:space="preserve">Table </w:t>
            </w:r>
            <w:r>
              <w:rPr>
                <w:rFonts w:ascii="Arial" w:hAnsi="Arial"/>
                <w:b/>
                <w:sz w:val="20"/>
                <w:szCs w:val="24"/>
              </w:rPr>
              <w:t>2</w:t>
            </w:r>
            <w:r w:rsidRPr="004904CB">
              <w:rPr>
                <w:rFonts w:ascii="Arial" w:hAnsi="Arial"/>
                <w:b/>
                <w:sz w:val="20"/>
                <w:szCs w:val="24"/>
              </w:rPr>
              <w:t xml:space="preserve">. </w:t>
            </w:r>
            <w:r>
              <w:rPr>
                <w:rFonts w:ascii="Arial" w:hAnsi="Arial"/>
                <w:sz w:val="20"/>
                <w:szCs w:val="24"/>
              </w:rPr>
              <w:t>Number of Hospitals,</w:t>
            </w:r>
            <w:r w:rsidRPr="004904CB">
              <w:rPr>
                <w:rFonts w:ascii="Arial" w:hAnsi="Arial"/>
                <w:sz w:val="20"/>
                <w:szCs w:val="24"/>
              </w:rPr>
              <w:t xml:space="preserve"> </w:t>
            </w:r>
            <w:r>
              <w:rPr>
                <w:rFonts w:ascii="Arial" w:hAnsi="Arial"/>
                <w:sz w:val="20"/>
                <w:szCs w:val="24"/>
              </w:rPr>
              <w:t xml:space="preserve">Sinonasal Cancer Surgeries </w:t>
            </w:r>
            <w:r w:rsidRPr="004904CB">
              <w:rPr>
                <w:rFonts w:ascii="Arial" w:hAnsi="Arial"/>
                <w:sz w:val="20"/>
                <w:szCs w:val="24"/>
              </w:rPr>
              <w:t>Stratified by Hospital Caseload</w:t>
            </w:r>
          </w:p>
        </w:tc>
        <w:tc>
          <w:tcPr>
            <w:tcW w:w="1440" w:type="dxa"/>
          </w:tcPr>
          <w:p w:rsidR="004B4D06" w:rsidRPr="004904CB" w:rsidRDefault="004B4D06" w:rsidP="006B1527">
            <w:pPr>
              <w:spacing w:after="80" w:line="240" w:lineRule="auto"/>
              <w:rPr>
                <w:rFonts w:ascii="Arial" w:hAnsi="Arial"/>
                <w:b/>
                <w:sz w:val="20"/>
                <w:szCs w:val="24"/>
              </w:rPr>
            </w:pPr>
          </w:p>
        </w:tc>
      </w:tr>
      <w:tr w:rsidR="004B4D06" w:rsidRPr="004904CB" w:rsidTr="006B1527">
        <w:tc>
          <w:tcPr>
            <w:tcW w:w="1458" w:type="dxa"/>
            <w:tcBorders>
              <w:bottom w:val="nil"/>
            </w:tcBorders>
            <w:vAlign w:val="center"/>
          </w:tcPr>
          <w:p w:rsidR="004B4D06" w:rsidRPr="004904CB" w:rsidRDefault="004B4D06" w:rsidP="006B1527">
            <w:pPr>
              <w:spacing w:after="80" w:line="240" w:lineRule="auto"/>
              <w:rPr>
                <w:rFonts w:ascii="Arial" w:hAnsi="Arial"/>
                <w:b/>
                <w:sz w:val="20"/>
              </w:rPr>
            </w:pPr>
          </w:p>
        </w:tc>
        <w:tc>
          <w:tcPr>
            <w:tcW w:w="7830" w:type="dxa"/>
            <w:gridSpan w:val="5"/>
            <w:vAlign w:val="center"/>
          </w:tcPr>
          <w:p w:rsidR="004B4D06" w:rsidRPr="004904CB" w:rsidRDefault="004B4D06" w:rsidP="006B1527">
            <w:pPr>
              <w:spacing w:after="80" w:line="240" w:lineRule="auto"/>
              <w:jc w:val="center"/>
              <w:rPr>
                <w:rFonts w:ascii="Arial" w:hAnsi="Arial"/>
                <w:b/>
                <w:sz w:val="20"/>
              </w:rPr>
            </w:pPr>
            <w:r w:rsidRPr="004904CB">
              <w:rPr>
                <w:rFonts w:ascii="Arial" w:hAnsi="Arial"/>
                <w:b/>
                <w:sz w:val="20"/>
              </w:rPr>
              <w:t>19</w:t>
            </w:r>
            <w:r>
              <w:rPr>
                <w:rFonts w:ascii="Arial" w:hAnsi="Arial"/>
                <w:b/>
                <w:sz w:val="20"/>
              </w:rPr>
              <w:t>88</w:t>
            </w:r>
            <w:r w:rsidRPr="004904CB">
              <w:rPr>
                <w:rFonts w:ascii="Arial" w:hAnsi="Arial"/>
                <w:b/>
                <w:sz w:val="20"/>
              </w:rPr>
              <w:t xml:space="preserve"> to </w:t>
            </w:r>
            <w:r>
              <w:rPr>
                <w:rFonts w:ascii="Arial" w:hAnsi="Arial"/>
                <w:b/>
                <w:sz w:val="20"/>
              </w:rPr>
              <w:t>2009</w:t>
            </w:r>
          </w:p>
        </w:tc>
        <w:tc>
          <w:tcPr>
            <w:tcW w:w="1440" w:type="dxa"/>
          </w:tcPr>
          <w:p w:rsidR="004B4D06" w:rsidRPr="004904CB" w:rsidRDefault="004B4D06" w:rsidP="006B1527">
            <w:pPr>
              <w:spacing w:after="80" w:line="240" w:lineRule="auto"/>
              <w:jc w:val="center"/>
              <w:rPr>
                <w:rFonts w:ascii="Arial" w:hAnsi="Arial"/>
                <w:b/>
                <w:sz w:val="20"/>
              </w:rPr>
            </w:pPr>
          </w:p>
        </w:tc>
      </w:tr>
      <w:tr w:rsidR="004B4D06" w:rsidRPr="004904CB" w:rsidTr="006B1527">
        <w:tc>
          <w:tcPr>
            <w:tcW w:w="1458" w:type="dxa"/>
            <w:tcBorders>
              <w:top w:val="nil"/>
              <w:bottom w:val="nil"/>
            </w:tcBorders>
            <w:vAlign w:val="center"/>
          </w:tcPr>
          <w:p w:rsidR="004B4D06" w:rsidRPr="004904CB" w:rsidRDefault="004B4D06" w:rsidP="006B1527">
            <w:pPr>
              <w:spacing w:after="80" w:line="240" w:lineRule="auto"/>
              <w:rPr>
                <w:rFonts w:ascii="Arial" w:hAnsi="Arial"/>
                <w:b/>
                <w:sz w:val="20"/>
              </w:rPr>
            </w:pPr>
          </w:p>
        </w:tc>
        <w:tc>
          <w:tcPr>
            <w:tcW w:w="126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 xml:space="preserve">Hospitals, </w:t>
            </w:r>
            <w:r w:rsidRPr="004904CB">
              <w:rPr>
                <w:rFonts w:ascii="Arial" w:hAnsi="Arial" w:cs="Calibri"/>
                <w:b/>
                <w:color w:val="000000"/>
                <w:sz w:val="20"/>
              </w:rPr>
              <w:t>n (%)</w:t>
            </w:r>
          </w:p>
        </w:tc>
        <w:tc>
          <w:tcPr>
            <w:tcW w:w="126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t>
            </w:r>
          </w:p>
        </w:tc>
        <w:tc>
          <w:tcPr>
            <w:tcW w:w="171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 Neck Dissection (%)</w:t>
            </w:r>
          </w:p>
        </w:tc>
        <w:tc>
          <w:tcPr>
            <w:tcW w:w="180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 Orbital Involvement (%)</w:t>
            </w:r>
          </w:p>
        </w:tc>
        <w:tc>
          <w:tcPr>
            <w:tcW w:w="180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w:t>
            </w:r>
            <w:r>
              <w:rPr>
                <w:rFonts w:ascii="Arial" w:hAnsi="Arial" w:cs="Calibri"/>
                <w:b/>
                <w:color w:val="000000"/>
                <w:sz w:val="20"/>
              </w:rPr>
              <w:br/>
              <w:t xml:space="preserve"> Skull Base Involvement (%)</w:t>
            </w:r>
          </w:p>
        </w:tc>
        <w:tc>
          <w:tcPr>
            <w:tcW w:w="144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Complicated Cases,</w:t>
            </w:r>
            <w:r>
              <w:rPr>
                <w:rFonts w:ascii="Arial" w:hAnsi="Arial" w:cs="Calibri"/>
                <w:b/>
                <w:color w:val="000000"/>
                <w:sz w:val="20"/>
              </w:rPr>
              <w:br/>
              <w:t xml:space="preserve"> Total (%)</w:t>
            </w:r>
          </w:p>
        </w:tc>
      </w:tr>
      <w:tr w:rsidR="004B4D06" w:rsidRPr="004904CB" w:rsidTr="006B1527">
        <w:tc>
          <w:tcPr>
            <w:tcW w:w="1458" w:type="dxa"/>
            <w:tcBorders>
              <w:top w:val="nil"/>
              <w:bottom w:val="nil"/>
            </w:tcBorders>
            <w:vAlign w:val="bottom"/>
          </w:tcPr>
          <w:p w:rsidR="004B4D06" w:rsidRPr="004904CB" w:rsidRDefault="004B4D06" w:rsidP="006B1527">
            <w:pPr>
              <w:spacing w:after="80" w:line="240" w:lineRule="auto"/>
              <w:rPr>
                <w:rFonts w:ascii="Arial" w:hAnsi="Arial" w:cs="Calibri"/>
                <w:color w:val="000000"/>
                <w:sz w:val="20"/>
              </w:rPr>
            </w:pPr>
            <w:r>
              <w:rPr>
                <w:rFonts w:ascii="Arial" w:hAnsi="Arial" w:cs="Calibri"/>
                <w:color w:val="000000"/>
                <w:sz w:val="20"/>
              </w:rPr>
              <w:t xml:space="preserve">High Volume </w:t>
            </w:r>
            <w:r w:rsidRPr="004904CB">
              <w:rPr>
                <w:rFonts w:ascii="Arial" w:hAnsi="Arial" w:cs="Calibri"/>
                <w:color w:val="000000"/>
                <w:sz w:val="20"/>
              </w:rPr>
              <w:t xml:space="preserve">Hospitals </w:t>
            </w:r>
            <w:r>
              <w:rPr>
                <w:rFonts w:ascii="Arial" w:hAnsi="Arial" w:cs="Calibri"/>
                <w:color w:val="000000"/>
                <w:sz w:val="20"/>
              </w:rPr>
              <w:t>(&gt;5 Cases/Year)</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32 (3.6</w:t>
            </w:r>
            <w:r w:rsidRPr="004904CB">
              <w:rPr>
                <w:rFonts w:ascii="Arial" w:hAnsi="Arial" w:cs="Calibri"/>
                <w:color w:val="000000"/>
                <w:sz w:val="20"/>
              </w:rPr>
              <w:t>)</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1061</w:t>
            </w:r>
            <w:r w:rsidRPr="004904CB">
              <w:rPr>
                <w:rFonts w:ascii="Arial" w:hAnsi="Arial" w:cs="Calibri"/>
                <w:color w:val="000000"/>
                <w:sz w:val="20"/>
              </w:rPr>
              <w:t xml:space="preserve"> (</w:t>
            </w:r>
            <w:r>
              <w:rPr>
                <w:rFonts w:ascii="Arial" w:hAnsi="Arial" w:cs="Calibri"/>
                <w:color w:val="000000"/>
                <w:sz w:val="20"/>
              </w:rPr>
              <w:t>28.5</w:t>
            </w:r>
            <w:r w:rsidRPr="004904CB">
              <w:rPr>
                <w:rFonts w:ascii="Arial" w:hAnsi="Arial" w:cs="Calibri"/>
                <w:color w:val="000000"/>
                <w:sz w:val="20"/>
              </w:rPr>
              <w:t>)</w:t>
            </w:r>
          </w:p>
        </w:tc>
        <w:tc>
          <w:tcPr>
            <w:tcW w:w="171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79</w:t>
            </w:r>
            <w:r w:rsidRPr="004904CB">
              <w:rPr>
                <w:rFonts w:ascii="Arial" w:hAnsi="Arial" w:cs="Calibri"/>
                <w:color w:val="000000"/>
                <w:sz w:val="20"/>
              </w:rPr>
              <w:t xml:space="preserve"> (</w:t>
            </w:r>
            <w:r>
              <w:rPr>
                <w:rFonts w:ascii="Arial" w:hAnsi="Arial" w:cs="Calibri"/>
                <w:color w:val="000000"/>
                <w:sz w:val="20"/>
              </w:rPr>
              <w:t>32.4</w:t>
            </w:r>
            <w:r w:rsidRPr="004904CB">
              <w:rPr>
                <w:rFonts w:ascii="Arial" w:hAnsi="Arial" w:cs="Calibri"/>
                <w:color w:val="000000"/>
                <w:sz w:val="20"/>
              </w:rPr>
              <w:t>)</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106 (44.6)</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128 (43.1)</w:t>
            </w:r>
          </w:p>
        </w:tc>
        <w:tc>
          <w:tcPr>
            <w:tcW w:w="144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277 (38.7)</w:t>
            </w:r>
          </w:p>
        </w:tc>
      </w:tr>
      <w:tr w:rsidR="004B4D06" w:rsidRPr="004904CB" w:rsidTr="006B1527">
        <w:tc>
          <w:tcPr>
            <w:tcW w:w="1458" w:type="dxa"/>
            <w:tcBorders>
              <w:top w:val="nil"/>
              <w:bottom w:val="nil"/>
            </w:tcBorders>
            <w:vAlign w:val="bottom"/>
          </w:tcPr>
          <w:p w:rsidR="004B4D06" w:rsidRPr="004904CB" w:rsidRDefault="004B4D06" w:rsidP="006B1527">
            <w:pPr>
              <w:spacing w:after="80" w:line="240" w:lineRule="auto"/>
              <w:rPr>
                <w:rFonts w:ascii="Arial" w:hAnsi="Arial" w:cs="Calibri"/>
                <w:color w:val="000000"/>
                <w:sz w:val="20"/>
              </w:rPr>
            </w:pPr>
            <w:r>
              <w:rPr>
                <w:rFonts w:ascii="Arial" w:hAnsi="Arial" w:cs="Calibri"/>
                <w:color w:val="000000"/>
                <w:sz w:val="20"/>
              </w:rPr>
              <w:t>Low Volume Hospitals (&lt;5 Cases/Year)</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847 (96.4)</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 xml:space="preserve">2789 (71.5) </w:t>
            </w:r>
          </w:p>
        </w:tc>
        <w:tc>
          <w:tcPr>
            <w:tcW w:w="171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165</w:t>
            </w:r>
            <w:r w:rsidRPr="004904CB">
              <w:rPr>
                <w:rFonts w:ascii="Arial" w:hAnsi="Arial" w:cs="Calibri"/>
                <w:color w:val="000000"/>
                <w:sz w:val="20"/>
              </w:rPr>
              <w:t xml:space="preserve"> (</w:t>
            </w:r>
            <w:r>
              <w:rPr>
                <w:rFonts w:ascii="Arial" w:hAnsi="Arial" w:cs="Calibri"/>
                <w:color w:val="000000"/>
                <w:sz w:val="20"/>
              </w:rPr>
              <w:t>67.6</w:t>
            </w:r>
            <w:r w:rsidRPr="004904CB">
              <w:rPr>
                <w:rFonts w:ascii="Arial" w:hAnsi="Arial" w:cs="Calibri"/>
                <w:color w:val="000000"/>
                <w:sz w:val="20"/>
              </w:rPr>
              <w:t>)</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130 (53.4)</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169 (56.9)</w:t>
            </w:r>
          </w:p>
        </w:tc>
        <w:tc>
          <w:tcPr>
            <w:tcW w:w="144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418 (61.3)</w:t>
            </w:r>
          </w:p>
        </w:tc>
      </w:tr>
      <w:tr w:rsidR="004B4D06" w:rsidRPr="004904CB" w:rsidTr="006B1527">
        <w:tc>
          <w:tcPr>
            <w:tcW w:w="1458" w:type="dxa"/>
            <w:tcBorders>
              <w:bottom w:val="single" w:sz="18" w:space="0" w:color="auto"/>
            </w:tcBorders>
            <w:vAlign w:val="bottom"/>
          </w:tcPr>
          <w:p w:rsidR="004B4D06" w:rsidRPr="004904CB" w:rsidRDefault="004B4D06" w:rsidP="006B1527">
            <w:pPr>
              <w:spacing w:after="80" w:line="240" w:lineRule="auto"/>
              <w:rPr>
                <w:rFonts w:ascii="Arial" w:hAnsi="Arial" w:cs="Calibri"/>
                <w:b/>
                <w:color w:val="000000"/>
                <w:sz w:val="20"/>
              </w:rPr>
            </w:pPr>
            <w:r w:rsidRPr="004904CB">
              <w:rPr>
                <w:rFonts w:ascii="Arial" w:hAnsi="Arial" w:cs="Calibri"/>
                <w:b/>
                <w:color w:val="000000"/>
                <w:sz w:val="20"/>
              </w:rPr>
              <w:t>Total</w:t>
            </w:r>
          </w:p>
        </w:tc>
        <w:tc>
          <w:tcPr>
            <w:tcW w:w="126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Pr>
                <w:rFonts w:ascii="Arial" w:hAnsi="Arial" w:cs="Calibri"/>
                <w:b/>
                <w:color w:val="000000"/>
                <w:sz w:val="20"/>
              </w:rPr>
              <w:t>879</w:t>
            </w:r>
            <w:r w:rsidRPr="00BD173A">
              <w:rPr>
                <w:rFonts w:ascii="Arial" w:hAnsi="Arial" w:cs="Calibri"/>
                <w:b/>
                <w:color w:val="000000"/>
                <w:sz w:val="20"/>
              </w:rPr>
              <w:t xml:space="preserve"> (100)</w:t>
            </w:r>
          </w:p>
        </w:tc>
        <w:tc>
          <w:tcPr>
            <w:tcW w:w="126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3,850 (100)</w:t>
            </w:r>
          </w:p>
        </w:tc>
        <w:tc>
          <w:tcPr>
            <w:tcW w:w="171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244 (100)</w:t>
            </w:r>
          </w:p>
        </w:tc>
        <w:tc>
          <w:tcPr>
            <w:tcW w:w="180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236</w:t>
            </w:r>
            <w:r>
              <w:rPr>
                <w:rFonts w:ascii="Arial" w:hAnsi="Arial" w:cs="Calibri"/>
                <w:b/>
                <w:color w:val="000000"/>
                <w:sz w:val="20"/>
              </w:rPr>
              <w:t xml:space="preserve"> (100)</w:t>
            </w:r>
          </w:p>
        </w:tc>
        <w:tc>
          <w:tcPr>
            <w:tcW w:w="1800" w:type="dxa"/>
            <w:tcBorders>
              <w:bottom w:val="single" w:sz="18" w:space="0" w:color="auto"/>
            </w:tcBorders>
            <w:vAlign w:val="center"/>
          </w:tcPr>
          <w:p w:rsidR="004B4D06" w:rsidRPr="009A0844" w:rsidRDefault="004B4D06" w:rsidP="006B1527">
            <w:pPr>
              <w:spacing w:after="80" w:line="240" w:lineRule="auto"/>
              <w:jc w:val="center"/>
              <w:rPr>
                <w:rFonts w:ascii="Arial" w:hAnsi="Arial" w:cs="Calibri"/>
                <w:b/>
                <w:color w:val="000000"/>
                <w:sz w:val="20"/>
              </w:rPr>
            </w:pPr>
            <w:r w:rsidRPr="009A0844">
              <w:rPr>
                <w:rFonts w:ascii="Arial" w:hAnsi="Arial" w:cs="Calibri"/>
                <w:b/>
                <w:color w:val="000000"/>
                <w:sz w:val="20"/>
              </w:rPr>
              <w:t>297 (100)</w:t>
            </w:r>
          </w:p>
        </w:tc>
        <w:tc>
          <w:tcPr>
            <w:tcW w:w="1440" w:type="dxa"/>
            <w:tcBorders>
              <w:bottom w:val="single" w:sz="18" w:space="0" w:color="auto"/>
            </w:tcBorders>
            <w:vAlign w:val="center"/>
          </w:tcPr>
          <w:p w:rsidR="004B4D06" w:rsidRPr="009A0844" w:rsidRDefault="004B4D06" w:rsidP="006B1527">
            <w:pPr>
              <w:spacing w:after="80" w:line="240" w:lineRule="auto"/>
              <w:jc w:val="center"/>
              <w:rPr>
                <w:rFonts w:ascii="Arial" w:hAnsi="Arial" w:cs="Calibri"/>
                <w:b/>
                <w:color w:val="000000"/>
                <w:sz w:val="20"/>
              </w:rPr>
            </w:pPr>
            <w:r>
              <w:rPr>
                <w:rFonts w:ascii="Arial" w:hAnsi="Arial" w:cs="Calibri"/>
                <w:b/>
                <w:color w:val="000000"/>
                <w:sz w:val="20"/>
              </w:rPr>
              <w:t>715</w:t>
            </w:r>
            <w:r w:rsidRPr="009A0844">
              <w:rPr>
                <w:rFonts w:ascii="Arial" w:hAnsi="Arial" w:cs="Calibri"/>
                <w:b/>
                <w:color w:val="000000"/>
                <w:sz w:val="20"/>
              </w:rPr>
              <w:t xml:space="preserve"> (</w:t>
            </w:r>
            <w:r>
              <w:rPr>
                <w:rFonts w:ascii="Arial" w:hAnsi="Arial" w:cs="Calibri"/>
                <w:b/>
                <w:color w:val="000000"/>
                <w:sz w:val="20"/>
              </w:rPr>
              <w:t>100</w:t>
            </w:r>
            <w:r w:rsidRPr="009A0844">
              <w:rPr>
                <w:rFonts w:ascii="Arial" w:hAnsi="Arial" w:cs="Calibri"/>
                <w:b/>
                <w:color w:val="000000"/>
                <w:sz w:val="20"/>
              </w:rPr>
              <w:t>)</w:t>
            </w:r>
          </w:p>
        </w:tc>
      </w:tr>
      <w:tr w:rsidR="004B4D06" w:rsidRPr="004904CB" w:rsidTr="006B1527">
        <w:tc>
          <w:tcPr>
            <w:tcW w:w="1458" w:type="dxa"/>
            <w:tcBorders>
              <w:top w:val="single" w:sz="18" w:space="0" w:color="auto"/>
              <w:bottom w:val="nil"/>
            </w:tcBorders>
          </w:tcPr>
          <w:p w:rsidR="004B4D06" w:rsidRPr="004904CB" w:rsidRDefault="004B4D06" w:rsidP="006B1527">
            <w:pPr>
              <w:spacing w:after="80" w:line="240" w:lineRule="auto"/>
              <w:rPr>
                <w:rFonts w:ascii="Arial" w:hAnsi="Arial"/>
                <w:b/>
                <w:sz w:val="20"/>
              </w:rPr>
            </w:pPr>
          </w:p>
        </w:tc>
        <w:tc>
          <w:tcPr>
            <w:tcW w:w="126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26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71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80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80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44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r>
    </w:tbl>
    <w:p w:rsidR="004B2EC0" w:rsidRDefault="004B2EC0" w:rsidP="004B2EC0"/>
    <w:p w:rsidR="004B2EC0" w:rsidRDefault="004B2EC0" w:rsidP="004B2EC0"/>
    <w:p w:rsidR="004B2EC0" w:rsidRDefault="005F7510" w:rsidP="004B2EC0">
      <w:pPr>
        <w:spacing w:after="0" w:line="480" w:lineRule="auto"/>
      </w:pPr>
      <w:r>
        <w:rPr>
          <w:rStyle w:val="CommentReference"/>
        </w:rPr>
        <w:commentReference w:id="180"/>
      </w:r>
    </w:p>
    <w:tbl>
      <w:tblPr>
        <w:tblW w:w="10930" w:type="dxa"/>
        <w:tblBorders>
          <w:top w:val="single" w:sz="4" w:space="0" w:color="auto"/>
          <w:bottom w:val="single" w:sz="4" w:space="0" w:color="auto"/>
          <w:insideH w:val="single" w:sz="4" w:space="0" w:color="auto"/>
        </w:tblBorders>
        <w:tblLayout w:type="fixed"/>
        <w:tblLook w:val="00A0"/>
      </w:tblPr>
      <w:tblGrid>
        <w:gridCol w:w="1548"/>
        <w:gridCol w:w="270"/>
        <w:gridCol w:w="2070"/>
        <w:gridCol w:w="1576"/>
        <w:gridCol w:w="1034"/>
        <w:gridCol w:w="90"/>
        <w:gridCol w:w="698"/>
        <w:gridCol w:w="1552"/>
        <w:gridCol w:w="270"/>
        <w:gridCol w:w="1822"/>
      </w:tblGrid>
      <w:tr w:rsidR="004B2EC0" w:rsidRPr="004904CB" w:rsidTr="00D12F47">
        <w:trPr>
          <w:gridAfter w:val="1"/>
          <w:wAfter w:w="1822" w:type="dxa"/>
        </w:trPr>
        <w:tc>
          <w:tcPr>
            <w:tcW w:w="9108" w:type="dxa"/>
            <w:gridSpan w:val="9"/>
            <w:tcBorders>
              <w:top w:val="single" w:sz="48" w:space="0" w:color="auto"/>
            </w:tcBorders>
          </w:tcPr>
          <w:p w:rsidR="004B2EC0" w:rsidRPr="004904CB" w:rsidRDefault="004B2EC0" w:rsidP="00D12F47">
            <w:pPr>
              <w:spacing w:after="20" w:line="240" w:lineRule="auto"/>
              <w:rPr>
                <w:rFonts w:ascii="Arial" w:eastAsia="Cambria" w:hAnsi="Arial"/>
                <w:b/>
                <w:sz w:val="20"/>
              </w:rPr>
            </w:pPr>
            <w:r>
              <w:rPr>
                <w:rFonts w:ascii="Arial" w:eastAsia="Cambria" w:hAnsi="Arial"/>
                <w:b/>
                <w:sz w:val="20"/>
              </w:rPr>
              <w:t>Table 3</w:t>
            </w:r>
            <w:r w:rsidRPr="004904CB">
              <w:rPr>
                <w:rFonts w:ascii="Arial" w:eastAsia="Cambria" w:hAnsi="Arial"/>
                <w:b/>
                <w:sz w:val="20"/>
              </w:rPr>
              <w:t xml:space="preserve">. </w:t>
            </w:r>
            <w:r w:rsidRPr="004904CB">
              <w:rPr>
                <w:rFonts w:ascii="Arial" w:eastAsia="Cambria" w:hAnsi="Arial"/>
                <w:sz w:val="20"/>
              </w:rPr>
              <w:t xml:space="preserve">Hospital Characteristics of </w:t>
            </w:r>
            <w:r>
              <w:rPr>
                <w:rFonts w:ascii="Arial" w:eastAsia="Cambria" w:hAnsi="Arial"/>
                <w:sz w:val="20"/>
              </w:rPr>
              <w:t>Admissions</w:t>
            </w:r>
            <w:r w:rsidRPr="004904CB">
              <w:rPr>
                <w:rFonts w:ascii="Arial" w:eastAsia="Cambria" w:hAnsi="Arial"/>
                <w:sz w:val="20"/>
              </w:rPr>
              <w:t xml:space="preserve"> for</w:t>
            </w:r>
            <w:r>
              <w:rPr>
                <w:rFonts w:ascii="Arial" w:eastAsia="Cambria" w:hAnsi="Arial"/>
                <w:sz w:val="20"/>
              </w:rPr>
              <w:t xml:space="preserve"> Sinonasal Cancer Surgery</w:t>
            </w:r>
          </w:p>
        </w:tc>
      </w:tr>
      <w:tr w:rsidR="004B2EC0" w:rsidRPr="004904CB" w:rsidTr="00D12F47">
        <w:trPr>
          <w:gridAfter w:val="1"/>
          <w:wAfter w:w="1822" w:type="dxa"/>
        </w:trPr>
        <w:tc>
          <w:tcPr>
            <w:tcW w:w="1818" w:type="dxa"/>
            <w:gridSpan w:val="2"/>
          </w:tcPr>
          <w:p w:rsidR="004B2EC0" w:rsidRPr="004904CB" w:rsidRDefault="004B2EC0" w:rsidP="00D12F47">
            <w:pPr>
              <w:spacing w:after="20" w:line="240" w:lineRule="auto"/>
              <w:rPr>
                <w:rFonts w:ascii="Arial" w:eastAsia="Cambria" w:hAnsi="Arial"/>
                <w:sz w:val="20"/>
              </w:rPr>
            </w:pPr>
          </w:p>
        </w:tc>
        <w:tc>
          <w:tcPr>
            <w:tcW w:w="2070" w:type="dxa"/>
          </w:tcPr>
          <w:p w:rsidR="004B2EC0" w:rsidRPr="004904CB" w:rsidRDefault="004B2EC0" w:rsidP="00D12F47">
            <w:pPr>
              <w:spacing w:after="20" w:line="240" w:lineRule="auto"/>
              <w:rPr>
                <w:rFonts w:ascii="Arial" w:eastAsia="Cambria" w:hAnsi="Arial"/>
                <w:sz w:val="20"/>
              </w:rPr>
            </w:pPr>
          </w:p>
        </w:tc>
        <w:tc>
          <w:tcPr>
            <w:tcW w:w="2700" w:type="dxa"/>
            <w:gridSpan w:val="3"/>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(&gt;5 Cases/Year)</w:t>
            </w:r>
            <w:r w:rsidRPr="00F828EB">
              <w:rPr>
                <w:rFonts w:ascii="Arial" w:eastAsia="Cambria" w:hAnsi="Arial"/>
                <w:sz w:val="20"/>
                <w:vertAlign w:val="superscript"/>
              </w:rPr>
              <w:t>a</w:t>
            </w:r>
          </w:p>
        </w:tc>
        <w:tc>
          <w:tcPr>
            <w:tcW w:w="2250" w:type="dxa"/>
            <w:gridSpan w:val="2"/>
          </w:tcPr>
          <w:p w:rsidR="004B2EC0" w:rsidRPr="00F828EB" w:rsidRDefault="004B2EC0" w:rsidP="00D12F47">
            <w:pPr>
              <w:spacing w:after="20" w:line="240" w:lineRule="auto"/>
              <w:jc w:val="center"/>
              <w:rPr>
                <w:rFonts w:ascii="Arial" w:eastAsia="Cambria" w:hAnsi="Arial"/>
                <w:sz w:val="20"/>
              </w:rPr>
            </w:pPr>
            <w:r>
              <w:rPr>
                <w:rFonts w:ascii="Arial" w:eastAsia="Cambria" w:hAnsi="Arial"/>
                <w:b/>
                <w:sz w:val="20"/>
              </w:rPr>
              <w:t>Low Volume Centers</w:t>
            </w:r>
            <w:r>
              <w:rPr>
                <w:rFonts w:ascii="Arial" w:eastAsia="Cambria" w:hAnsi="Arial"/>
                <w:b/>
                <w:sz w:val="20"/>
              </w:rPr>
              <w:br/>
              <w:t>(&gt;5 Cases/Year)</w:t>
            </w:r>
            <w:r w:rsidRPr="00F828EB">
              <w:rPr>
                <w:rFonts w:ascii="Arial" w:eastAsia="Cambria" w:hAnsi="Arial"/>
                <w:sz w:val="20"/>
                <w:vertAlign w:val="superscript"/>
              </w:rPr>
              <w:t>a</w:t>
            </w:r>
          </w:p>
        </w:tc>
        <w:tc>
          <w:tcPr>
            <w:tcW w:w="270" w:type="dxa"/>
          </w:tcPr>
          <w:p w:rsidR="004B2EC0" w:rsidRPr="004904CB" w:rsidRDefault="004B2EC0" w:rsidP="00D12F47">
            <w:pPr>
              <w:spacing w:after="20" w:line="240" w:lineRule="auto"/>
              <w:jc w:val="center"/>
              <w:rPr>
                <w:rFonts w:ascii="Arial" w:eastAsia="Cambria" w:hAnsi="Arial"/>
                <w:b/>
                <w:sz w:val="20"/>
              </w:rPr>
            </w:pPr>
          </w:p>
        </w:tc>
      </w:tr>
      <w:tr w:rsidR="004B2EC0" w:rsidRPr="004904CB" w:rsidTr="00D12F47">
        <w:trPr>
          <w:gridAfter w:val="1"/>
          <w:wAfter w:w="1822" w:type="dxa"/>
        </w:trPr>
        <w:tc>
          <w:tcPr>
            <w:tcW w:w="1548" w:type="dxa"/>
            <w:vMerge w:val="restart"/>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size, n (%)</w:t>
            </w:r>
            <w:r w:rsidRPr="004904CB">
              <w:rPr>
                <w:rFonts w:ascii="Arial" w:eastAsia="Cambria" w:hAnsi="Arial"/>
                <w:sz w:val="20"/>
                <w:vertAlign w:val="superscript"/>
              </w:rPr>
              <w:t>b</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Small</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113 (13.6)</w:t>
            </w: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Medium</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5 (16.7)</w:t>
            </w:r>
          </w:p>
        </w:tc>
        <w:tc>
          <w:tcPr>
            <w:tcW w:w="2520" w:type="dxa"/>
            <w:gridSpan w:val="3"/>
          </w:tcPr>
          <w:p w:rsidR="004B2EC0" w:rsidRPr="00B924B3" w:rsidRDefault="004B2EC0" w:rsidP="00D12F47">
            <w:pPr>
              <w:tabs>
                <w:tab w:val="left" w:pos="368"/>
                <w:tab w:val="center" w:pos="1152"/>
                <w:tab w:val="right" w:pos="2304"/>
              </w:tabs>
              <w:spacing w:after="20" w:line="240" w:lineRule="auto"/>
              <w:rPr>
                <w:rFonts w:ascii="Arial" w:eastAsia="Cambria" w:hAnsi="Arial"/>
                <w:sz w:val="20"/>
                <w:szCs w:val="20"/>
              </w:rPr>
            </w:pPr>
            <w:r>
              <w:rPr>
                <w:rFonts w:ascii="Arial" w:eastAsia="Cambria" w:hAnsi="Arial"/>
                <w:sz w:val="20"/>
                <w:szCs w:val="20"/>
              </w:rPr>
              <w:tab/>
            </w:r>
            <w:r>
              <w:rPr>
                <w:rFonts w:ascii="Arial" w:eastAsia="Cambria" w:hAnsi="Arial"/>
                <w:sz w:val="20"/>
                <w:szCs w:val="20"/>
              </w:rPr>
              <w:tab/>
              <w:t xml:space="preserve">254 (30.7)  </w:t>
            </w:r>
            <w:r>
              <w:rPr>
                <w:rFonts w:ascii="Arial" w:eastAsia="Cambria" w:hAnsi="Arial"/>
                <w:sz w:val="20"/>
                <w:szCs w:val="20"/>
              </w:rPr>
              <w:tab/>
            </w: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tabs>
                <w:tab w:val="center" w:pos="666"/>
                <w:tab w:val="left" w:pos="720"/>
                <w:tab w:val="left" w:pos="1136"/>
              </w:tabs>
              <w:spacing w:after="20" w:line="240" w:lineRule="auto"/>
              <w:rPr>
                <w:rFonts w:ascii="Arial" w:eastAsia="Cambria" w:hAnsi="Arial"/>
                <w:sz w:val="20"/>
              </w:rPr>
            </w:pPr>
            <w:r>
              <w:rPr>
                <w:rFonts w:ascii="Arial" w:eastAsia="Cambria" w:hAnsi="Arial"/>
                <w:sz w:val="20"/>
              </w:rPr>
              <w:t xml:space="preserve"> </w:t>
            </w:r>
            <w:r>
              <w:rPr>
                <w:rFonts w:ascii="Arial" w:eastAsia="Cambria" w:hAnsi="Arial"/>
                <w:sz w:val="20"/>
              </w:rPr>
              <w:tab/>
            </w:r>
            <w:r>
              <w:rPr>
                <w:rFonts w:ascii="Arial" w:eastAsia="Cambria" w:hAnsi="Arial"/>
                <w:sz w:val="20"/>
              </w:rPr>
              <w:tab/>
            </w:r>
            <w:r>
              <w:rPr>
                <w:rFonts w:ascii="Arial" w:eastAsia="Cambria" w:hAnsi="Arial"/>
                <w:sz w:val="20"/>
              </w:rPr>
              <w:tab/>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Large</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22 (73.3)</w:t>
            </w:r>
          </w:p>
        </w:tc>
        <w:tc>
          <w:tcPr>
            <w:tcW w:w="2520" w:type="dxa"/>
            <w:gridSpan w:val="3"/>
          </w:tcPr>
          <w:p w:rsidR="004B2EC0" w:rsidRPr="00B924B3" w:rsidRDefault="004B2EC0" w:rsidP="00D12F47">
            <w:pPr>
              <w:tabs>
                <w:tab w:val="left" w:pos="368"/>
                <w:tab w:val="center" w:pos="1152"/>
              </w:tabs>
              <w:spacing w:after="20" w:line="240" w:lineRule="auto"/>
              <w:jc w:val="center"/>
              <w:rPr>
                <w:rFonts w:ascii="Arial" w:eastAsia="Cambria" w:hAnsi="Arial"/>
                <w:sz w:val="20"/>
                <w:szCs w:val="20"/>
              </w:rPr>
            </w:pPr>
            <w:r>
              <w:rPr>
                <w:rFonts w:ascii="Arial" w:eastAsia="Cambria" w:hAnsi="Arial"/>
                <w:sz w:val="20"/>
                <w:szCs w:val="20"/>
              </w:rPr>
              <w:t>461 (55.7)</w:t>
            </w:r>
          </w:p>
        </w:tc>
      </w:tr>
      <w:tr w:rsidR="004B2EC0" w:rsidRPr="004904CB" w:rsidTr="00D12F47">
        <w:tc>
          <w:tcPr>
            <w:tcW w:w="1548" w:type="dxa"/>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type, n (%)</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Teaching</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27 (90.0)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346 (41.8)</w:t>
            </w:r>
          </w:p>
        </w:tc>
      </w:tr>
      <w:tr w:rsidR="004B2EC0" w:rsidRPr="004904CB" w:rsidTr="00D12F47">
        <w:trPr>
          <w:gridAfter w:val="1"/>
          <w:wAfter w:w="1822" w:type="dxa"/>
        </w:trPr>
        <w:tc>
          <w:tcPr>
            <w:tcW w:w="1548" w:type="dxa"/>
            <w:vMerge/>
            <w:tcBorders>
              <w:top w:val="nil"/>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Non-teaching</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482 (58.2)</w:t>
            </w: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location, n (%)</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Urban</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29 (96.7)</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707 (85.4)</w:t>
            </w: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Non-urban</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 (3.3)</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121 (14.6)</w:t>
            </w: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124" w:type="dxa"/>
            <w:gridSpan w:val="2"/>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2520" w:type="dxa"/>
            <w:gridSpan w:val="3"/>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val="restart"/>
          </w:tcPr>
          <w:p w:rsidR="004B2EC0" w:rsidRPr="00F828EB" w:rsidRDefault="004B2EC0" w:rsidP="00D12F47">
            <w:pPr>
              <w:tabs>
                <w:tab w:val="left" w:pos="4000"/>
                <w:tab w:val="center" w:pos="4491"/>
              </w:tabs>
              <w:spacing w:after="20" w:line="240" w:lineRule="auto"/>
              <w:rPr>
                <w:rFonts w:ascii="Arial" w:eastAsia="Cambria" w:hAnsi="Arial"/>
                <w:sz w:val="20"/>
                <w:szCs w:val="20"/>
                <w:vertAlign w:val="superscript"/>
              </w:rPr>
            </w:pPr>
            <w:r>
              <w:rPr>
                <w:rFonts w:ascii="Arial" w:eastAsia="Cambria" w:hAnsi="Arial"/>
                <w:sz w:val="20"/>
                <w:szCs w:val="20"/>
              </w:rPr>
              <w:t xml:space="preserve">Complex Cases, </w:t>
            </w:r>
            <w:r>
              <w:rPr>
                <w:rFonts w:ascii="Arial" w:eastAsia="Cambria" w:hAnsi="Arial"/>
                <w:sz w:val="20"/>
                <w:szCs w:val="20"/>
              </w:rPr>
              <w:br/>
              <w:t>n (%)</w:t>
            </w:r>
            <w:r>
              <w:rPr>
                <w:rFonts w:ascii="Arial" w:eastAsia="Cambria" w:hAnsi="Arial"/>
                <w:sz w:val="20"/>
                <w:szCs w:val="20"/>
                <w:vertAlign w:val="superscript"/>
              </w:rPr>
              <w:t>c</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Neck Dissection</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79 (7.4)</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165</w:t>
            </w:r>
            <w:r w:rsidRPr="004904CB">
              <w:rPr>
                <w:rFonts w:ascii="Arial" w:hAnsi="Arial" w:cs="Calibri"/>
                <w:color w:val="000000"/>
                <w:sz w:val="20"/>
              </w:rPr>
              <w:t xml:space="preserve"> </w:t>
            </w:r>
            <w:r>
              <w:rPr>
                <w:rFonts w:ascii="Arial" w:eastAsia="Cambria" w:hAnsi="Arial"/>
                <w:sz w:val="20"/>
                <w:szCs w:val="20"/>
              </w:rPr>
              <w:t>(5.9)</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Orbital Involvement</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106 (10.0)</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130 (4.7)</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Skull Base Involvement</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128 (12.0)</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169 (6.1)</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8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070"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76"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124"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520"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818" w:type="dxa"/>
            <w:gridSpan w:val="2"/>
            <w:tcBorders>
              <w:top w:val="single" w:sz="4" w:space="0" w:color="auto"/>
              <w:bottom w:val="single" w:sz="4" w:space="0" w:color="auto"/>
            </w:tcBorders>
          </w:tcPr>
          <w:p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lastRenderedPageBreak/>
              <w:t>Total, n (%)</w:t>
            </w:r>
          </w:p>
        </w:tc>
        <w:tc>
          <w:tcPr>
            <w:tcW w:w="2070" w:type="dxa"/>
            <w:tcBorders>
              <w:bottom w:val="single" w:sz="4" w:space="0" w:color="auto"/>
            </w:tcBorders>
          </w:tcPr>
          <w:p w:rsidR="004B2EC0" w:rsidRPr="004904CB" w:rsidRDefault="004B2EC0" w:rsidP="00D12F47">
            <w:pPr>
              <w:spacing w:after="20" w:line="240" w:lineRule="auto"/>
              <w:rPr>
                <w:rFonts w:ascii="Arial" w:eastAsia="Cambria" w:hAnsi="Arial"/>
                <w:sz w:val="20"/>
              </w:rPr>
            </w:pPr>
          </w:p>
        </w:tc>
        <w:tc>
          <w:tcPr>
            <w:tcW w:w="2610" w:type="dxa"/>
            <w:gridSpan w:val="2"/>
            <w:tcBorders>
              <w:bottom w:val="single" w:sz="4" w:space="0" w:color="auto"/>
            </w:tcBorders>
          </w:tcPr>
          <w:p w:rsidR="004B2EC0" w:rsidRPr="006E07E8" w:rsidRDefault="004B2EC0" w:rsidP="00D12F47">
            <w:pPr>
              <w:spacing w:after="20" w:line="240" w:lineRule="auto"/>
              <w:jc w:val="center"/>
              <w:rPr>
                <w:rFonts w:ascii="Arial" w:eastAsia="Cambria" w:hAnsi="Arial"/>
                <w:b/>
                <w:sz w:val="20"/>
              </w:rPr>
            </w:pPr>
            <w:r>
              <w:rPr>
                <w:rFonts w:ascii="Arial" w:eastAsia="Cambria" w:hAnsi="Arial"/>
                <w:b/>
                <w:sz w:val="20"/>
              </w:rPr>
              <w:t xml:space="preserve">32 </w:t>
            </w:r>
            <w:r w:rsidRPr="006E07E8">
              <w:rPr>
                <w:rFonts w:ascii="Arial" w:eastAsia="Cambria" w:hAnsi="Arial"/>
                <w:b/>
                <w:sz w:val="20"/>
              </w:rPr>
              <w:t>(</w:t>
            </w:r>
            <w:r>
              <w:rPr>
                <w:rFonts w:ascii="Arial" w:eastAsia="Cambria" w:hAnsi="Arial"/>
                <w:b/>
                <w:sz w:val="20"/>
              </w:rPr>
              <w:t>100.0</w:t>
            </w:r>
            <w:r w:rsidRPr="006E07E8">
              <w:rPr>
                <w:rFonts w:ascii="Arial" w:eastAsia="Cambria" w:hAnsi="Arial"/>
                <w:b/>
                <w:sz w:val="20"/>
              </w:rPr>
              <w:t>)</w:t>
            </w:r>
          </w:p>
        </w:tc>
        <w:tc>
          <w:tcPr>
            <w:tcW w:w="2340" w:type="dxa"/>
            <w:gridSpan w:val="3"/>
            <w:tcBorders>
              <w:bottom w:val="single" w:sz="4" w:space="0" w:color="auto"/>
            </w:tcBorders>
          </w:tcPr>
          <w:p w:rsidR="004B2EC0" w:rsidRPr="006E07E8" w:rsidRDefault="004B2EC0" w:rsidP="00D12F47">
            <w:pPr>
              <w:spacing w:after="20" w:line="240" w:lineRule="auto"/>
              <w:jc w:val="center"/>
              <w:rPr>
                <w:rFonts w:ascii="Arial" w:eastAsia="Cambria" w:hAnsi="Arial"/>
                <w:b/>
                <w:sz w:val="20"/>
              </w:rPr>
            </w:pPr>
            <w:r>
              <w:rPr>
                <w:rFonts w:ascii="Arial" w:hAnsi="Arial" w:cs="Calibri"/>
                <w:b/>
                <w:color w:val="000000"/>
                <w:sz w:val="20"/>
              </w:rPr>
              <w:t xml:space="preserve">    847</w:t>
            </w:r>
            <w:r w:rsidRPr="006E07E8">
              <w:rPr>
                <w:rFonts w:ascii="Arial" w:hAnsi="Arial" w:cs="Calibri"/>
                <w:b/>
                <w:color w:val="000000"/>
                <w:sz w:val="20"/>
              </w:rPr>
              <w:t xml:space="preserve"> (</w:t>
            </w:r>
            <w:r>
              <w:rPr>
                <w:rFonts w:ascii="Arial" w:hAnsi="Arial" w:cs="Calibri"/>
                <w:b/>
                <w:color w:val="000000"/>
                <w:sz w:val="20"/>
              </w:rPr>
              <w:t>100.0</w:t>
            </w:r>
            <w:r w:rsidRPr="006E07E8">
              <w:rPr>
                <w:rFonts w:ascii="Arial" w:hAnsi="Arial" w:cs="Calibri"/>
                <w:b/>
                <w:color w:val="000000"/>
                <w:sz w:val="20"/>
              </w:rPr>
              <w:t>)</w:t>
            </w:r>
          </w:p>
        </w:tc>
        <w:tc>
          <w:tcPr>
            <w:tcW w:w="270" w:type="dxa"/>
            <w:tcBorders>
              <w:bottom w:val="single" w:sz="4" w:space="0" w:color="auto"/>
            </w:tcBorders>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9108" w:type="dxa"/>
            <w:gridSpan w:val="9"/>
            <w:tcBorders>
              <w:bottom w:val="single" w:sz="24" w:space="0" w:color="auto"/>
            </w:tcBorders>
          </w:tcPr>
          <w:p w:rsidR="004B2EC0" w:rsidRPr="00F828EB" w:rsidRDefault="004B2EC0" w:rsidP="00D12F47">
            <w:pPr>
              <w:spacing w:after="20" w:line="240" w:lineRule="auto"/>
              <w:rPr>
                <w:rFonts w:ascii="Arial" w:eastAsia="Cambria" w:hAnsi="Arial"/>
                <w:sz w:val="14"/>
                <w:szCs w:val="14"/>
              </w:rPr>
            </w:pPr>
            <w:r w:rsidRPr="00F828EB">
              <w:rPr>
                <w:rFonts w:ascii="Arial" w:eastAsia="Cambria" w:hAnsi="Arial"/>
                <w:sz w:val="14"/>
                <w:szCs w:val="14"/>
              </w:rPr>
              <w:t xml:space="preserve">Data are cumulative, 1988-2009. </w:t>
            </w:r>
            <w:r w:rsidRPr="00F828EB">
              <w:rPr>
                <w:rFonts w:ascii="Arial" w:eastAsia="Cambria" w:hAnsi="Arial"/>
                <w:sz w:val="14"/>
                <w:szCs w:val="14"/>
                <w:vertAlign w:val="superscript"/>
              </w:rPr>
              <w:t>a</w:t>
            </w:r>
            <w:r w:rsidRPr="00F828EB">
              <w:rPr>
                <w:rFonts w:ascii="Arial" w:eastAsia="Cambria" w:hAnsi="Arial"/>
                <w:sz w:val="14"/>
                <w:szCs w:val="14"/>
              </w:rPr>
              <w:t xml:space="preserve">Hospital </w:t>
            </w:r>
            <w:r>
              <w:rPr>
                <w:rFonts w:ascii="Arial" w:eastAsia="Cambria" w:hAnsi="Arial"/>
                <w:sz w:val="14"/>
                <w:szCs w:val="14"/>
              </w:rPr>
              <w:t>c</w:t>
            </w:r>
            <w:r w:rsidRPr="00F828EB">
              <w:rPr>
                <w:rFonts w:ascii="Arial" w:eastAsia="Cambria" w:hAnsi="Arial"/>
                <w:sz w:val="14"/>
                <w:szCs w:val="14"/>
              </w:rPr>
              <w:t>haracteristics were not found for 2 high volume hospitals and 1</w:t>
            </w:r>
            <w:r>
              <w:rPr>
                <w:rFonts w:ascii="Arial" w:eastAsia="Cambria" w:hAnsi="Arial"/>
                <w:sz w:val="14"/>
                <w:szCs w:val="14"/>
              </w:rPr>
              <w:t>9</w:t>
            </w:r>
            <w:r w:rsidRPr="00F828EB">
              <w:rPr>
                <w:rFonts w:ascii="Arial" w:eastAsia="Cambria" w:hAnsi="Arial"/>
                <w:sz w:val="14"/>
                <w:szCs w:val="14"/>
              </w:rPr>
              <w:t xml:space="preserve"> low volume hospitals. </w:t>
            </w:r>
          </w:p>
          <w:p w:rsidR="004B2EC0" w:rsidRPr="00F828EB" w:rsidRDefault="004B2EC0" w:rsidP="00D12F47">
            <w:pPr>
              <w:spacing w:after="20" w:line="240" w:lineRule="auto"/>
              <w:rPr>
                <w:rFonts w:ascii="Arial" w:eastAsia="Cambria" w:hAnsi="Arial"/>
                <w:sz w:val="20"/>
              </w:rPr>
            </w:pPr>
            <w:r w:rsidRPr="00F828EB">
              <w:rPr>
                <w:rFonts w:ascii="Arial" w:eastAsia="Cambria" w:hAnsi="Arial"/>
                <w:sz w:val="14"/>
                <w:szCs w:val="14"/>
                <w:vertAlign w:val="superscript"/>
              </w:rPr>
              <w:t>b</w:t>
            </w:r>
            <w:r w:rsidRPr="00F828EB">
              <w:rPr>
                <w:rFonts w:ascii="Arial" w:eastAsia="Cambria" w:hAnsi="Arial"/>
                <w:sz w:val="14"/>
                <w:szCs w:val="14"/>
              </w:rPr>
              <w:t>Hospital size classification is dependent on number of beds and hospital type.  For example, for urban, teaching hospitals, “small” signifies &lt; 300 beds and “large” signifies &gt; 500 beds.</w:t>
            </w:r>
            <w:r>
              <w:rPr>
                <w:rFonts w:ascii="Arial" w:eastAsia="Cambria" w:hAnsi="Arial"/>
                <w:sz w:val="14"/>
                <w:szCs w:val="14"/>
                <w:vertAlign w:val="superscript"/>
              </w:rPr>
              <w:t xml:space="preserve"> c</w:t>
            </w:r>
            <w:r>
              <w:rPr>
                <w:rFonts w:ascii="Arial" w:eastAsia="Cambria" w:hAnsi="Arial"/>
                <w:sz w:val="14"/>
                <w:szCs w:val="14"/>
              </w:rPr>
              <w:t>Percentage obtained from total number of cases by each subset</w:t>
            </w:r>
          </w:p>
        </w:tc>
      </w:tr>
    </w:tbl>
    <w:p w:rsidR="004B2EC0" w:rsidRDefault="004B2EC0" w:rsidP="004B2EC0">
      <w:pPr>
        <w:spacing w:after="0" w:line="480" w:lineRule="auto"/>
      </w:pPr>
    </w:p>
    <w:p w:rsidR="004B2EC0" w:rsidRPr="003421EB" w:rsidRDefault="004B2EC0" w:rsidP="00AC49A2"/>
    <w:p w:rsidR="00D12F47" w:rsidRDefault="00AC49A2">
      <w:r>
        <w:t>Less than 1% of hospitalizations resulted in short</w:t>
      </w:r>
      <w:r w:rsidR="007D6621">
        <w:t>-</w:t>
      </w:r>
      <w:r>
        <w:t xml:space="preserve">term mortality and </w:t>
      </w:r>
      <w:r w:rsidR="00D00A5A">
        <w:t>36.9</w:t>
      </w:r>
      <w:r w:rsidR="00140627">
        <w:t>% of patients had complications</w:t>
      </w:r>
      <w:r w:rsidR="00801FA1">
        <w:t xml:space="preserve"> </w:t>
      </w:r>
      <w:r w:rsidR="00D00A5A">
        <w:t>ranging from neuropathies and visual impairment to infections and cardiopulmonary arrest</w:t>
      </w:r>
      <w:r>
        <w:t xml:space="preserve"> (Table 4)</w:t>
      </w:r>
      <w:r w:rsidR="00D00A5A">
        <w:t xml:space="preserve">. </w:t>
      </w:r>
      <w:r w:rsidR="00140627">
        <w:t xml:space="preserve">Cardiopulmonary </w:t>
      </w:r>
      <w:r w:rsidR="00801FA1">
        <w:t>complications</w:t>
      </w:r>
      <w:r w:rsidR="00D00A5A">
        <w:t xml:space="preserve"> were the most common class of complications, representing about half of all complications, while visual defects and neuropathies directly resulting from the surgery </w:t>
      </w:r>
      <w:r w:rsidR="00610B49">
        <w:t xml:space="preserve">was present in a minority of </w:t>
      </w:r>
      <w:commentRangeStart w:id="181"/>
      <w:r w:rsidR="00610B49">
        <w:t>cases</w:t>
      </w:r>
      <w:commentRangeEnd w:id="181"/>
      <w:r w:rsidR="005F7510">
        <w:rPr>
          <w:rStyle w:val="CommentReference"/>
        </w:rPr>
        <w:commentReference w:id="181"/>
      </w:r>
      <w:r w:rsidR="00610B49">
        <w:t xml:space="preserve">. </w:t>
      </w:r>
      <w:r w:rsidR="00D12F47">
        <w:t xml:space="preserve">There was a statistically significant difference in overall complication rate between high-volume and low-volume centers (Chi-squared test, p = 0.018), with higher rates of cardiopulmonary complications (p = 0.024) and peri-operative electrolyte abnormalities (p = 0.002) seen at high-volume centers. There was no difference in mortality between high-volume and low-volume centers (p = 0.122). </w:t>
      </w:r>
    </w:p>
    <w:p w:rsidR="00D12F47" w:rsidRDefault="00D12F47"/>
    <w:p w:rsidR="00D12F47" w:rsidRDefault="00596813">
      <w:r>
        <w:t xml:space="preserve">There were 715 cases that included </w:t>
      </w:r>
      <w:r w:rsidR="00801FA1">
        <w:t xml:space="preserve">neck dissection, </w:t>
      </w:r>
      <w:r>
        <w:t xml:space="preserve">had </w:t>
      </w:r>
      <w:r w:rsidR="00801FA1">
        <w:t xml:space="preserve">orbital or maxillary sinus involvement, or </w:t>
      </w:r>
      <w:r>
        <w:t xml:space="preserve">had </w:t>
      </w:r>
      <w:r w:rsidR="00801FA1">
        <w:t>skull base involvement</w:t>
      </w:r>
      <w:r>
        <w:t xml:space="preserve">, of which 277 were performed at high-volume centers and 418 were performed at low-volume centers. </w:t>
      </w:r>
      <w:r w:rsidR="004B4D06">
        <w:t>Two cases</w:t>
      </w:r>
      <w:r>
        <w:t xml:space="preserve"> had surgeries that met all three criteria and 59 patients had surgeries that met two of the three criteria. </w:t>
      </w:r>
      <w:r w:rsidR="004B4D06">
        <w:t xml:space="preserve">These complicated cases had a mean length of stay of 9.4 days (vs. 6.2 days for uncomplicated cases, p &lt; 0.0001) </w:t>
      </w:r>
      <w:r w:rsidR="00BA44C2">
        <w:t xml:space="preserve">and </w:t>
      </w:r>
      <w:r w:rsidR="00801FA1">
        <w:t>had higher rates of morbidity and mortality</w:t>
      </w:r>
      <w:r w:rsidR="007D6621">
        <w:t xml:space="preserve">. Among these high-risk surgeries, </w:t>
      </w:r>
      <w:r w:rsidR="0052764E">
        <w:t>2</w:t>
      </w:r>
      <w:r w:rsidR="004B4D06">
        <w:t>9.4</w:t>
      </w:r>
      <w:r w:rsidR="0052764E">
        <w:t xml:space="preserve">% </w:t>
      </w:r>
      <w:r w:rsidR="007D6621">
        <w:t>resulted in</w:t>
      </w:r>
      <w:r w:rsidR="0052764E">
        <w:t xml:space="preserve"> </w:t>
      </w:r>
      <w:r w:rsidR="004B4D06">
        <w:t xml:space="preserve">the listed </w:t>
      </w:r>
      <w:r w:rsidR="0052764E">
        <w:t xml:space="preserve">complications, compared to </w:t>
      </w:r>
      <w:r w:rsidR="004B4D06">
        <w:t>23.2</w:t>
      </w:r>
      <w:r w:rsidR="0052764E">
        <w:t>% of cases without such extra</w:t>
      </w:r>
      <w:r w:rsidR="007D6621">
        <w:t>-sino</w:t>
      </w:r>
      <w:r w:rsidR="0052764E">
        <w:t xml:space="preserve">nasal </w:t>
      </w:r>
      <w:r w:rsidR="00610B49">
        <w:t>intervention</w:t>
      </w:r>
      <w:r w:rsidR="004B4D06">
        <w:t xml:space="preserve"> (p &lt; 0.0001)</w:t>
      </w:r>
      <w:r w:rsidR="0052764E">
        <w:t>.</w:t>
      </w:r>
      <w:r w:rsidR="001C7498">
        <w:t xml:space="preserve"> </w:t>
      </w:r>
      <w:r w:rsidR="007E2C56">
        <w:t>For complicated cases, t</w:t>
      </w:r>
      <w:r w:rsidR="001C7498">
        <w:t>here was no observed difference in overall complication rate</w:t>
      </w:r>
      <w:r w:rsidR="004B4D06">
        <w:t xml:space="preserve"> or mortality</w:t>
      </w:r>
      <w:r w:rsidR="001C7498">
        <w:t xml:space="preserve"> between high-volume and low-volume </w:t>
      </w:r>
      <w:r w:rsidR="007E2C56">
        <w:t>centers.</w:t>
      </w:r>
    </w:p>
    <w:p w:rsidR="001C7498" w:rsidRDefault="001C7498" w:rsidP="001C7498">
      <w:pPr>
        <w:spacing w:after="0" w:line="480" w:lineRule="auto"/>
      </w:pPr>
    </w:p>
    <w:tbl>
      <w:tblPr>
        <w:tblW w:w="9558" w:type="dxa"/>
        <w:tblBorders>
          <w:top w:val="single" w:sz="4" w:space="0" w:color="auto"/>
          <w:bottom w:val="single" w:sz="4" w:space="0" w:color="auto"/>
          <w:insideH w:val="single" w:sz="4" w:space="0" w:color="auto"/>
        </w:tblBorders>
        <w:tblLayout w:type="fixed"/>
        <w:tblLook w:val="00A0"/>
      </w:tblPr>
      <w:tblGrid>
        <w:gridCol w:w="2988"/>
        <w:gridCol w:w="2070"/>
        <w:gridCol w:w="1800"/>
        <w:gridCol w:w="90"/>
        <w:gridCol w:w="338"/>
        <w:gridCol w:w="1462"/>
        <w:gridCol w:w="90"/>
        <w:gridCol w:w="720"/>
      </w:tblGrid>
      <w:tr w:rsidR="001C7498" w:rsidRPr="004904CB" w:rsidTr="001C7498">
        <w:tc>
          <w:tcPr>
            <w:tcW w:w="9558" w:type="dxa"/>
            <w:gridSpan w:val="8"/>
            <w:tcBorders>
              <w:top w:val="single" w:sz="48" w:space="0" w:color="auto"/>
            </w:tcBorders>
          </w:tcPr>
          <w:p w:rsidR="001C7498" w:rsidRPr="004904CB" w:rsidRDefault="001C7498" w:rsidP="00D12F47">
            <w:pPr>
              <w:spacing w:after="20" w:line="240" w:lineRule="auto"/>
              <w:rPr>
                <w:rFonts w:ascii="Arial" w:eastAsia="Cambria" w:hAnsi="Arial"/>
                <w:b/>
                <w:sz w:val="20"/>
              </w:rPr>
            </w:pPr>
            <w:r>
              <w:rPr>
                <w:rFonts w:ascii="Arial" w:eastAsia="Cambria" w:hAnsi="Arial"/>
                <w:b/>
                <w:sz w:val="20"/>
              </w:rPr>
              <w:t>Table 4</w:t>
            </w:r>
            <w:r w:rsidRPr="004904CB">
              <w:rPr>
                <w:rFonts w:ascii="Arial" w:eastAsia="Cambria" w:hAnsi="Arial"/>
                <w:b/>
                <w:sz w:val="20"/>
              </w:rPr>
              <w:t xml:space="preserve">. </w:t>
            </w:r>
            <w:r>
              <w:rPr>
                <w:rFonts w:ascii="Arial" w:eastAsia="Cambria" w:hAnsi="Arial"/>
                <w:sz w:val="20"/>
              </w:rPr>
              <w:t>Complications of Sinonasal Cancer Surgery</w:t>
            </w:r>
          </w:p>
        </w:tc>
      </w:tr>
      <w:tr w:rsidR="001C7498" w:rsidRPr="004904CB" w:rsidTr="001C7498">
        <w:tc>
          <w:tcPr>
            <w:tcW w:w="2988" w:type="dxa"/>
          </w:tcPr>
          <w:p w:rsidR="001C7498" w:rsidRPr="004904CB" w:rsidRDefault="001C7498" w:rsidP="00D12F47">
            <w:pPr>
              <w:spacing w:after="20" w:line="240" w:lineRule="auto"/>
              <w:rPr>
                <w:rFonts w:ascii="Arial" w:eastAsia="Cambria" w:hAnsi="Arial"/>
                <w:sz w:val="20"/>
              </w:rPr>
            </w:pPr>
          </w:p>
        </w:tc>
        <w:tc>
          <w:tcPr>
            <w:tcW w:w="2070" w:type="dxa"/>
          </w:tcPr>
          <w:p w:rsidR="001C7498" w:rsidRPr="00744EE3" w:rsidRDefault="001C7498" w:rsidP="00D12F47">
            <w:pPr>
              <w:spacing w:after="20" w:line="240" w:lineRule="auto"/>
              <w:jc w:val="center"/>
              <w:rPr>
                <w:rFonts w:ascii="Arial" w:eastAsia="Cambria" w:hAnsi="Arial"/>
                <w:b/>
                <w:sz w:val="20"/>
              </w:rPr>
            </w:pPr>
            <w:r w:rsidRPr="00744EE3">
              <w:rPr>
                <w:rFonts w:ascii="Arial" w:eastAsia="Cambria" w:hAnsi="Arial"/>
                <w:b/>
                <w:sz w:val="20"/>
              </w:rPr>
              <w:t>Total</w:t>
            </w:r>
          </w:p>
        </w:tc>
        <w:tc>
          <w:tcPr>
            <w:tcW w:w="1890" w:type="dxa"/>
            <w:gridSpan w:val="2"/>
          </w:tcPr>
          <w:p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t xml:space="preserve">High-Volume Centers </w:t>
            </w:r>
            <w:r>
              <w:rPr>
                <w:rFonts w:ascii="Arial" w:eastAsia="Cambria" w:hAnsi="Arial"/>
                <w:b/>
                <w:sz w:val="20"/>
              </w:rPr>
              <w:br/>
            </w:r>
          </w:p>
        </w:tc>
        <w:tc>
          <w:tcPr>
            <w:tcW w:w="1890" w:type="dxa"/>
            <w:gridSpan w:val="3"/>
          </w:tcPr>
          <w:p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t>Low-Volume Centers</w:t>
            </w:r>
            <w:r>
              <w:rPr>
                <w:rFonts w:ascii="Arial" w:eastAsia="Cambria" w:hAnsi="Arial"/>
                <w:b/>
                <w:sz w:val="20"/>
              </w:rPr>
              <w:br/>
            </w:r>
          </w:p>
        </w:tc>
        <w:tc>
          <w:tcPr>
            <w:tcW w:w="720" w:type="dxa"/>
          </w:tcPr>
          <w:p w:rsidR="001C7498" w:rsidRPr="001C7498" w:rsidRDefault="001C7498" w:rsidP="00D12F47">
            <w:pPr>
              <w:spacing w:after="20" w:line="240" w:lineRule="auto"/>
              <w:jc w:val="center"/>
              <w:rPr>
                <w:rFonts w:ascii="Arial" w:eastAsia="Cambria" w:hAnsi="Arial"/>
                <w:b/>
                <w:sz w:val="20"/>
                <w:vertAlign w:val="superscript"/>
              </w:rPr>
            </w:pPr>
            <w:r>
              <w:rPr>
                <w:rFonts w:ascii="Arial" w:eastAsia="Cambria" w:hAnsi="Arial"/>
                <w:b/>
                <w:sz w:val="20"/>
              </w:rPr>
              <w:t>P</w:t>
            </w:r>
            <w:r>
              <w:rPr>
                <w:rFonts w:ascii="Arial" w:eastAsia="Cambria" w:hAnsi="Arial"/>
                <w:b/>
                <w:sz w:val="20"/>
                <w:vertAlign w:val="superscript"/>
              </w:rPr>
              <w:t>a</w:t>
            </w:r>
          </w:p>
        </w:tc>
      </w:tr>
      <w:tr w:rsidR="001C7498" w:rsidRPr="004904CB" w:rsidTr="006D2F2B">
        <w:tc>
          <w:tcPr>
            <w:tcW w:w="2988" w:type="dxa"/>
          </w:tcPr>
          <w:p w:rsidR="001C7498" w:rsidRPr="004904CB" w:rsidRDefault="001C7498" w:rsidP="00D12F47">
            <w:pPr>
              <w:spacing w:after="20" w:line="240" w:lineRule="auto"/>
              <w:rPr>
                <w:rFonts w:ascii="Arial" w:eastAsia="Cambria" w:hAnsi="Arial"/>
                <w:sz w:val="20"/>
              </w:rPr>
            </w:pPr>
            <w:r>
              <w:rPr>
                <w:rFonts w:ascii="Arial" w:eastAsia="Cambria" w:hAnsi="Arial"/>
                <w:sz w:val="20"/>
              </w:rPr>
              <w:t xml:space="preserve">Deaths, n </w:t>
            </w:r>
            <w:r w:rsidRPr="004904CB">
              <w:rPr>
                <w:rFonts w:ascii="Arial" w:eastAsia="Cambria" w:hAnsi="Arial"/>
                <w:sz w:val="20"/>
              </w:rPr>
              <w:t>(</w:t>
            </w:r>
            <w:r>
              <w:rPr>
                <w:rFonts w:ascii="Arial" w:eastAsia="Cambria" w:hAnsi="Arial"/>
                <w:sz w:val="20"/>
              </w:rPr>
              <w: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 (0.4)</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26 (0.9)</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0.122</w:t>
            </w:r>
          </w:p>
        </w:tc>
      </w:tr>
      <w:tr w:rsidR="001C7498" w:rsidRPr="004904CB" w:rsidTr="001C7498">
        <w:tc>
          <w:tcPr>
            <w:tcW w:w="2988" w:type="dxa"/>
          </w:tcPr>
          <w:p w:rsidR="001C7498" w:rsidRPr="00D45BE8" w:rsidRDefault="001C7498" w:rsidP="00D12F47">
            <w:pPr>
              <w:tabs>
                <w:tab w:val="left" w:pos="4000"/>
                <w:tab w:val="center" w:pos="4491"/>
              </w:tabs>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338" w:type="dxa"/>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2272" w:type="dxa"/>
            <w:gridSpan w:val="3"/>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r>
      <w:tr w:rsidR="001C7498" w:rsidRPr="004904CB" w:rsidTr="006D2F2B">
        <w:tc>
          <w:tcPr>
            <w:tcW w:w="2988" w:type="dxa"/>
            <w:tcBorders>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Infectious, n (%)</w:t>
            </w:r>
          </w:p>
        </w:tc>
        <w:tc>
          <w:tcPr>
            <w:tcW w:w="2070" w:type="dxa"/>
          </w:tcPr>
          <w:p w:rsidR="001C7498" w:rsidRPr="004904CB" w:rsidRDefault="001C7498" w:rsidP="00D12F47">
            <w:pPr>
              <w:spacing w:after="20" w:line="240" w:lineRule="auto"/>
              <w:jc w:val="center"/>
              <w:rPr>
                <w:rFonts w:ascii="Arial" w:eastAsia="Cambria" w:hAnsi="Arial"/>
                <w:sz w:val="20"/>
              </w:rPr>
            </w:pPr>
          </w:p>
        </w:tc>
        <w:tc>
          <w:tcPr>
            <w:tcW w:w="1890" w:type="dxa"/>
            <w:gridSpan w:val="2"/>
          </w:tcPr>
          <w:p w:rsidR="001C7498" w:rsidRPr="004904CB" w:rsidRDefault="001C7498" w:rsidP="00D12F47">
            <w:pPr>
              <w:spacing w:after="20" w:line="240" w:lineRule="auto"/>
              <w:jc w:val="center"/>
              <w:rPr>
                <w:rFonts w:ascii="Arial" w:eastAsia="Cambria" w:hAnsi="Arial"/>
                <w:sz w:val="20"/>
              </w:rPr>
            </w:pPr>
          </w:p>
        </w:tc>
        <w:tc>
          <w:tcPr>
            <w:tcW w:w="1800" w:type="dxa"/>
            <w:gridSpan w:val="2"/>
          </w:tcPr>
          <w:p w:rsidR="001C7498" w:rsidRPr="004904CB" w:rsidRDefault="001C7498" w:rsidP="00D12F47">
            <w:pPr>
              <w:spacing w:after="20" w:line="240" w:lineRule="auto"/>
              <w:jc w:val="center"/>
              <w:rPr>
                <w:rFonts w:ascii="Arial" w:eastAsia="Cambria" w:hAnsi="Arial"/>
                <w:sz w:val="20"/>
              </w:rPr>
            </w:pP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0.119</w:t>
            </w:r>
          </w:p>
        </w:tc>
      </w:tr>
      <w:tr w:rsidR="001C7498" w:rsidRPr="004904CB" w:rsidTr="006D2F2B">
        <w:tc>
          <w:tcPr>
            <w:tcW w:w="2988" w:type="dxa"/>
            <w:tcBorders>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Surgical Site Infection</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70 (1.8)</w:t>
            </w:r>
          </w:p>
        </w:tc>
        <w:tc>
          <w:tcPr>
            <w:tcW w:w="1890" w:type="dxa"/>
            <w:gridSpan w:val="2"/>
          </w:tcPr>
          <w:p w:rsidR="001C7498" w:rsidRPr="004904CB" w:rsidRDefault="001C7498" w:rsidP="00D12F47">
            <w:pPr>
              <w:tabs>
                <w:tab w:val="center" w:pos="702"/>
                <w:tab w:val="left" w:pos="1290"/>
              </w:tabs>
              <w:spacing w:after="20" w:line="240" w:lineRule="auto"/>
              <w:jc w:val="center"/>
              <w:rPr>
                <w:rFonts w:ascii="Arial" w:eastAsia="Cambria" w:hAnsi="Arial"/>
                <w:sz w:val="20"/>
              </w:rPr>
            </w:pPr>
            <w:r>
              <w:rPr>
                <w:rFonts w:ascii="Arial" w:eastAsia="Cambria" w:hAnsi="Arial"/>
                <w:sz w:val="20"/>
              </w:rPr>
              <w:t>14 (1.3)</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Urinary Tract Infections (UTIs)</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71 (1.8)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16 (1.5)</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55 (2.0)</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Pneumonia</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9 (0.8)</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21 (0.8)</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Unspecified Postop Infection</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17 (0.4)</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 (0.2)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14 (0.5)</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bottom w:val="single" w:sz="4" w:space="0" w:color="auto"/>
            </w:tcBorders>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spacing w:after="20" w:line="240" w:lineRule="auto"/>
              <w:jc w:val="center"/>
              <w:rPr>
                <w:rFonts w:ascii="Arial" w:eastAsia="Cambria" w:hAnsi="Arial"/>
                <w:sz w:val="4"/>
                <w:szCs w:val="4"/>
              </w:rPr>
            </w:pPr>
          </w:p>
        </w:tc>
        <w:tc>
          <w:tcPr>
            <w:tcW w:w="1800" w:type="dxa"/>
            <w:gridSpan w:val="2"/>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Pr>
          <w:p w:rsidR="001C7498" w:rsidRPr="00D45BE8" w:rsidRDefault="001C7498" w:rsidP="00D12F47">
            <w:pPr>
              <w:spacing w:after="20" w:line="240" w:lineRule="auto"/>
              <w:jc w:val="center"/>
              <w:rPr>
                <w:rFonts w:ascii="Arial" w:eastAsia="Cambria" w:hAnsi="Arial"/>
                <w:sz w:val="4"/>
                <w:szCs w:val="4"/>
              </w:rPr>
            </w:pPr>
          </w:p>
        </w:tc>
      </w:tr>
      <w:tr w:rsidR="001C7498" w:rsidRPr="004904CB" w:rsidTr="006D2F2B">
        <w:tc>
          <w:tcPr>
            <w:tcW w:w="2988" w:type="dxa"/>
            <w:tcBorders>
              <w:top w:val="single" w:sz="4" w:space="0" w:color="auto"/>
              <w:bottom w:val="single" w:sz="4" w:space="0" w:color="auto"/>
            </w:tcBorders>
          </w:tcPr>
          <w:p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Cardiopulmonary</w:t>
            </w:r>
            <w:r w:rsidRPr="004904CB">
              <w:rPr>
                <w:rFonts w:ascii="Arial" w:eastAsia="Cambria" w:hAnsi="Arial"/>
                <w:sz w:val="20"/>
              </w:rPr>
              <w:t>, n (%)</w:t>
            </w:r>
          </w:p>
        </w:tc>
        <w:tc>
          <w:tcPr>
            <w:tcW w:w="2070" w:type="dxa"/>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9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0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810" w:type="dxa"/>
            <w:gridSpan w:val="2"/>
          </w:tcPr>
          <w:p w:rsidR="001C7498" w:rsidRPr="006D2F2B" w:rsidRDefault="006D2F2B" w:rsidP="00D12F47">
            <w:pPr>
              <w:tabs>
                <w:tab w:val="left" w:pos="4000"/>
                <w:tab w:val="center" w:pos="4491"/>
              </w:tabs>
              <w:spacing w:after="20" w:line="240" w:lineRule="auto"/>
              <w:jc w:val="center"/>
              <w:rPr>
                <w:rFonts w:ascii="Arial" w:eastAsia="Cambria" w:hAnsi="Arial"/>
                <w:sz w:val="20"/>
                <w:szCs w:val="20"/>
                <w:vertAlign w:val="superscript"/>
              </w:rPr>
            </w:pPr>
            <w:r>
              <w:rPr>
                <w:rFonts w:ascii="Arial" w:eastAsia="Cambria" w:hAnsi="Arial"/>
                <w:sz w:val="20"/>
                <w:szCs w:val="20"/>
              </w:rPr>
              <w:t>0.024</w:t>
            </w:r>
            <w:r>
              <w:rPr>
                <w:rFonts w:ascii="Arial" w:eastAsia="Cambria" w:hAnsi="Arial"/>
                <w:sz w:val="20"/>
                <w:szCs w:val="20"/>
                <w:vertAlign w:val="superscript"/>
              </w:rPr>
              <w:t>b</w:t>
            </w:r>
          </w:p>
        </w:tc>
      </w:tr>
      <w:tr w:rsidR="001C7498" w:rsidRPr="004904CB" w:rsidTr="006D2F2B">
        <w:trPr>
          <w:gridAfter w:val="2"/>
          <w:wAfter w:w="810" w:type="dxa"/>
        </w:trPr>
        <w:tc>
          <w:tcPr>
            <w:tcW w:w="2988" w:type="dxa"/>
            <w:tcBorders>
              <w:top w:val="single" w:sz="4" w:space="0" w:color="auto"/>
              <w:bottom w:val="nil"/>
            </w:tcBorders>
          </w:tcPr>
          <w:p w:rsidR="001C7498" w:rsidRPr="00D6348D" w:rsidRDefault="001C7498" w:rsidP="00D12F47">
            <w:pPr>
              <w:tabs>
                <w:tab w:val="left" w:pos="4000"/>
                <w:tab w:val="center" w:pos="4491"/>
              </w:tabs>
              <w:spacing w:after="20" w:line="240" w:lineRule="auto"/>
              <w:rPr>
                <w:rFonts w:ascii="Arial" w:eastAsia="Cambria" w:hAnsi="Arial"/>
                <w:sz w:val="20"/>
                <w:szCs w:val="20"/>
              </w:rPr>
            </w:pPr>
            <w:r>
              <w:rPr>
                <w:rFonts w:ascii="Arial" w:eastAsia="Cambria" w:hAnsi="Arial"/>
                <w:sz w:val="20"/>
                <w:szCs w:val="20"/>
              </w:rPr>
              <w:t>Stroke</w:t>
            </w:r>
          </w:p>
        </w:tc>
        <w:tc>
          <w:tcPr>
            <w:tcW w:w="2070" w:type="dxa"/>
          </w:tcPr>
          <w:p w:rsidR="001C7498" w:rsidRPr="00D6348D" w:rsidRDefault="001C7498"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 ((0.4)</w:t>
            </w:r>
          </w:p>
        </w:tc>
        <w:tc>
          <w:tcPr>
            <w:tcW w:w="189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(0.8)</w:t>
            </w:r>
          </w:p>
        </w:tc>
        <w:tc>
          <w:tcPr>
            <w:tcW w:w="180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(0.3)</w:t>
            </w: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Cardiac Arrest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 (0.2)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 (0.1)</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 (0.3)</w:t>
            </w:r>
          </w:p>
        </w:tc>
        <w:tc>
          <w:tcPr>
            <w:tcW w:w="810" w:type="dxa"/>
            <w:gridSpan w:val="2"/>
          </w:tcPr>
          <w:p w:rsidR="001C7498" w:rsidRPr="004904CB" w:rsidRDefault="001C7498" w:rsidP="00D12F47">
            <w:pPr>
              <w:tabs>
                <w:tab w:val="left" w:pos="624"/>
                <w:tab w:val="center" w:pos="1242"/>
              </w:tabs>
              <w:spacing w:after="20" w:line="240" w:lineRule="auto"/>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Other Cardiac Complications</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456 (11.8)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127 (12.0)</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329 (11.8)</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Pulmonary Complications</w:t>
            </w:r>
          </w:p>
        </w:tc>
        <w:tc>
          <w:tcPr>
            <w:tcW w:w="2070" w:type="dxa"/>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rPr>
              <w:t>239 (6.2)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87 (8.2)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152 (5.4)</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rPr>
          <w:trHeight w:val="70"/>
        </w:trPr>
        <w:tc>
          <w:tcPr>
            <w:tcW w:w="2988" w:type="dxa"/>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spacing w:after="20" w:line="240" w:lineRule="auto"/>
              <w:jc w:val="center"/>
              <w:rPr>
                <w:rFonts w:ascii="Arial" w:eastAsia="Cambria" w:hAnsi="Arial"/>
                <w:sz w:val="4"/>
                <w:szCs w:val="4"/>
              </w:rPr>
            </w:pPr>
          </w:p>
        </w:tc>
        <w:tc>
          <w:tcPr>
            <w:tcW w:w="1800" w:type="dxa"/>
            <w:gridSpan w:val="2"/>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Pr>
          <w:p w:rsidR="001C7498" w:rsidRPr="00D45BE8" w:rsidRDefault="001C7498" w:rsidP="00D12F47">
            <w:pPr>
              <w:spacing w:after="20" w:line="240" w:lineRule="auto"/>
              <w:jc w:val="center"/>
              <w:rPr>
                <w:rFonts w:ascii="Arial" w:eastAsia="Cambria" w:hAnsi="Arial"/>
                <w:sz w:val="4"/>
                <w:szCs w:val="4"/>
              </w:rPr>
            </w:pPr>
          </w:p>
        </w:tc>
      </w:tr>
      <w:tr w:rsidR="001C7498" w:rsidRPr="004904CB" w:rsidTr="006D2F2B">
        <w:tc>
          <w:tcPr>
            <w:tcW w:w="2988" w:type="dxa"/>
          </w:tcPr>
          <w:p w:rsidR="001C7498" w:rsidRPr="004904CB" w:rsidRDefault="001C7498" w:rsidP="00D12F47">
            <w:pPr>
              <w:spacing w:after="20" w:line="240" w:lineRule="auto"/>
              <w:rPr>
                <w:rFonts w:ascii="Arial" w:eastAsia="Cambria" w:hAnsi="Arial"/>
                <w:sz w:val="20"/>
              </w:rPr>
            </w:pPr>
            <w:r>
              <w:rPr>
                <w:rFonts w:ascii="Arial" w:eastAsia="Cambria" w:hAnsi="Arial"/>
                <w:sz w:val="20"/>
              </w:rPr>
              <w:lastRenderedPageBreak/>
              <w:t>Other, n (%)</w:t>
            </w:r>
          </w:p>
        </w:tc>
        <w:tc>
          <w:tcPr>
            <w:tcW w:w="2070" w:type="dxa"/>
          </w:tcPr>
          <w:p w:rsidR="001C7498" w:rsidRPr="004904CB" w:rsidRDefault="001C7498" w:rsidP="00D12F47">
            <w:pPr>
              <w:spacing w:after="20" w:line="240" w:lineRule="auto"/>
              <w:jc w:val="center"/>
              <w:rPr>
                <w:rFonts w:ascii="Arial" w:eastAsia="Cambria" w:hAnsi="Arial"/>
                <w:sz w:val="20"/>
              </w:rPr>
            </w:pPr>
          </w:p>
        </w:tc>
        <w:tc>
          <w:tcPr>
            <w:tcW w:w="1890" w:type="dxa"/>
            <w:gridSpan w:val="2"/>
          </w:tcPr>
          <w:p w:rsidR="001C7498" w:rsidRPr="004904CB" w:rsidRDefault="001C7498" w:rsidP="00D12F47">
            <w:pPr>
              <w:spacing w:after="20" w:line="240" w:lineRule="auto"/>
              <w:jc w:val="center"/>
              <w:rPr>
                <w:rFonts w:ascii="Arial" w:eastAsia="Cambria" w:hAnsi="Arial"/>
                <w:sz w:val="20"/>
              </w:rPr>
            </w:pPr>
          </w:p>
        </w:tc>
        <w:tc>
          <w:tcPr>
            <w:tcW w:w="1800" w:type="dxa"/>
            <w:gridSpan w:val="2"/>
          </w:tcPr>
          <w:p w:rsidR="001C7498" w:rsidRPr="004904CB" w:rsidRDefault="001C7498" w:rsidP="00D12F47">
            <w:pPr>
              <w:spacing w:after="20" w:line="240" w:lineRule="auto"/>
              <w:jc w:val="center"/>
              <w:rPr>
                <w:rFonts w:ascii="Arial" w:eastAsia="Cambria" w:hAnsi="Arial"/>
                <w:sz w:val="20"/>
              </w:rPr>
            </w:pP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vMerge w:val="restart"/>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Neuropathies</w:t>
            </w:r>
          </w:p>
          <w:p w:rsidR="001C7498" w:rsidRPr="004904CB" w:rsidRDefault="001C7498" w:rsidP="00D12F47">
            <w:pPr>
              <w:spacing w:after="20" w:line="240" w:lineRule="auto"/>
              <w:rPr>
                <w:rFonts w:ascii="Arial" w:eastAsia="Cambria" w:hAnsi="Arial"/>
                <w:sz w:val="20"/>
              </w:rPr>
            </w:pPr>
            <w:r>
              <w:rPr>
                <w:rFonts w:ascii="Arial" w:eastAsia="Cambria" w:hAnsi="Arial"/>
                <w:sz w:val="20"/>
              </w:rPr>
              <w:t>Visual Impairment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51 (1.3)</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13 (1.2)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38 (1.4)</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0.861</w:t>
            </w:r>
          </w:p>
        </w:tc>
      </w:tr>
      <w:tr w:rsidR="001C7498" w:rsidRPr="004904CB" w:rsidTr="006D2F2B">
        <w:tc>
          <w:tcPr>
            <w:tcW w:w="2988" w:type="dxa"/>
            <w:vMerge/>
            <w:tcBorders>
              <w:top w:val="nil"/>
              <w:bottom w:val="nil"/>
            </w:tcBorders>
          </w:tcPr>
          <w:p w:rsidR="001C7498" w:rsidRPr="004904CB" w:rsidRDefault="001C7498" w:rsidP="00D12F47">
            <w:pPr>
              <w:spacing w:after="20" w:line="240" w:lineRule="auto"/>
              <w:rPr>
                <w:rFonts w:ascii="Arial" w:eastAsia="Cambria" w:hAnsi="Arial"/>
                <w:sz w:val="20"/>
              </w:rPr>
            </w:pP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76 (2.0)</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 (1.9)</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0.908</w:t>
            </w: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Hemorrhage</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46 (1.2)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 (1.1)</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34 (1.2)</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0.953</w:t>
            </w:r>
          </w:p>
        </w:tc>
      </w:tr>
      <w:tr w:rsidR="001C7498" w:rsidRPr="004904CB" w:rsidTr="006D2F2B">
        <w:tc>
          <w:tcPr>
            <w:tcW w:w="2988" w:type="dxa"/>
            <w:tcBorders>
              <w:top w:val="nil"/>
              <w:bottom w:val="nil"/>
            </w:tcBorders>
          </w:tcPr>
          <w:p w:rsidR="001C7498" w:rsidRDefault="001C7498" w:rsidP="00D12F47">
            <w:pPr>
              <w:spacing w:after="20" w:line="240" w:lineRule="auto"/>
              <w:rPr>
                <w:rFonts w:ascii="Arial" w:eastAsia="Cambria" w:hAnsi="Arial"/>
                <w:sz w:val="20"/>
              </w:rPr>
            </w:pPr>
            <w:r>
              <w:rPr>
                <w:rFonts w:ascii="Arial" w:eastAsia="Cambria" w:hAnsi="Arial"/>
                <w:sz w:val="20"/>
              </w:rPr>
              <w:t>Electrolyte Abnormalities</w:t>
            </w:r>
          </w:p>
        </w:tc>
        <w:tc>
          <w:tcPr>
            <w:tcW w:w="2070" w:type="dxa"/>
          </w:tcPr>
          <w:p w:rsidR="001C7498" w:rsidRDefault="001C7498" w:rsidP="00D12F47">
            <w:pPr>
              <w:spacing w:after="20" w:line="240" w:lineRule="auto"/>
              <w:jc w:val="center"/>
              <w:rPr>
                <w:rFonts w:ascii="Arial" w:eastAsia="Cambria" w:hAnsi="Arial"/>
                <w:sz w:val="20"/>
              </w:rPr>
            </w:pPr>
            <w:r>
              <w:rPr>
                <w:rFonts w:ascii="Arial" w:eastAsia="Cambria" w:hAnsi="Arial"/>
                <w:sz w:val="20"/>
              </w:rPr>
              <w:t>312 (8.1)</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110 (10.4)</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202 (7.2)</w:t>
            </w:r>
          </w:p>
        </w:tc>
        <w:tc>
          <w:tcPr>
            <w:tcW w:w="810" w:type="dxa"/>
            <w:gridSpan w:val="2"/>
          </w:tcPr>
          <w:p w:rsidR="001C7498" w:rsidRPr="006D2F2B" w:rsidRDefault="006D2F2B" w:rsidP="00D12F47">
            <w:pPr>
              <w:spacing w:after="20" w:line="240" w:lineRule="auto"/>
              <w:jc w:val="center"/>
              <w:rPr>
                <w:rFonts w:ascii="Arial" w:eastAsia="Cambria" w:hAnsi="Arial"/>
                <w:sz w:val="20"/>
                <w:vertAlign w:val="superscript"/>
              </w:rPr>
            </w:pPr>
            <w:r>
              <w:rPr>
                <w:rFonts w:ascii="Arial" w:eastAsia="Cambria" w:hAnsi="Arial"/>
                <w:sz w:val="20"/>
              </w:rPr>
              <w:t>0.002</w:t>
            </w:r>
            <w:r>
              <w:rPr>
                <w:rFonts w:ascii="Arial" w:eastAsia="Cambria" w:hAnsi="Arial"/>
                <w:sz w:val="20"/>
                <w:vertAlign w:val="superscript"/>
              </w:rPr>
              <w:t>b</w:t>
            </w:r>
          </w:p>
        </w:tc>
      </w:tr>
      <w:tr w:rsidR="001C7498" w:rsidRPr="00D45BE8" w:rsidTr="006D2F2B">
        <w:tc>
          <w:tcPr>
            <w:tcW w:w="2988" w:type="dxa"/>
            <w:tcBorders>
              <w:bottom w:val="single" w:sz="4" w:space="0" w:color="auto"/>
            </w:tcBorders>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1800" w:type="dxa"/>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1890" w:type="dxa"/>
            <w:gridSpan w:val="3"/>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r>
      <w:tr w:rsidR="006D2F2B" w:rsidRPr="004904CB" w:rsidTr="006D2F2B">
        <w:tc>
          <w:tcPr>
            <w:tcW w:w="2988" w:type="dxa"/>
            <w:tcBorders>
              <w:top w:val="single" w:sz="4" w:space="0" w:color="auto"/>
              <w:bottom w:val="single" w:sz="4" w:space="0" w:color="auto"/>
            </w:tcBorders>
          </w:tcPr>
          <w:p w:rsidR="006D2F2B" w:rsidRPr="00D45BE8" w:rsidRDefault="006D2F2B" w:rsidP="00D12F47">
            <w:pPr>
              <w:spacing w:after="20" w:line="240" w:lineRule="auto"/>
              <w:rPr>
                <w:rFonts w:ascii="Arial" w:eastAsia="Cambria" w:hAnsi="Arial"/>
                <w:b/>
                <w:sz w:val="20"/>
              </w:rPr>
            </w:pPr>
            <w:r>
              <w:rPr>
                <w:rFonts w:ascii="Arial" w:eastAsia="Cambria" w:hAnsi="Arial"/>
                <w:b/>
                <w:sz w:val="20"/>
              </w:rPr>
              <w:t>Total Complications</w:t>
            </w:r>
          </w:p>
        </w:tc>
        <w:tc>
          <w:tcPr>
            <w:tcW w:w="2070" w:type="dxa"/>
          </w:tcPr>
          <w:p w:rsidR="006D2F2B" w:rsidRPr="004904CB" w:rsidRDefault="006D2F2B" w:rsidP="00D12F47">
            <w:pPr>
              <w:spacing w:after="20" w:line="240" w:lineRule="auto"/>
              <w:jc w:val="center"/>
              <w:rPr>
                <w:rFonts w:ascii="Arial" w:eastAsia="Cambria" w:hAnsi="Arial"/>
                <w:sz w:val="20"/>
              </w:rPr>
            </w:pPr>
            <w:r>
              <w:rPr>
                <w:rFonts w:ascii="Arial" w:eastAsia="Cambria" w:hAnsi="Arial"/>
                <w:b/>
                <w:sz w:val="20"/>
              </w:rPr>
              <w:t>1392</w:t>
            </w:r>
            <w:r w:rsidRPr="00744EE3">
              <w:rPr>
                <w:rFonts w:ascii="Arial" w:eastAsia="Cambria" w:hAnsi="Arial"/>
                <w:b/>
                <w:sz w:val="20"/>
              </w:rPr>
              <w:t xml:space="preserve"> (</w:t>
            </w:r>
            <w:r>
              <w:rPr>
                <w:rFonts w:ascii="Arial" w:eastAsia="Cambria" w:hAnsi="Arial"/>
                <w:b/>
                <w:sz w:val="20"/>
              </w:rPr>
              <w:t>36.9</w:t>
            </w:r>
            <w:r w:rsidRPr="00744EE3">
              <w:rPr>
                <w:rFonts w:ascii="Arial" w:eastAsia="Cambria" w:hAnsi="Arial"/>
                <w:b/>
                <w:sz w:val="20"/>
              </w:rPr>
              <w:t>)</w:t>
            </w:r>
          </w:p>
        </w:tc>
        <w:tc>
          <w:tcPr>
            <w:tcW w:w="1890" w:type="dxa"/>
            <w:gridSpan w:val="2"/>
          </w:tcPr>
          <w:p w:rsidR="006D2F2B" w:rsidRPr="004904CB" w:rsidRDefault="006D2F2B" w:rsidP="00D12F47">
            <w:pPr>
              <w:spacing w:after="20" w:line="240" w:lineRule="auto"/>
              <w:jc w:val="center"/>
              <w:rPr>
                <w:rFonts w:ascii="Arial" w:eastAsia="Cambria" w:hAnsi="Arial"/>
                <w:sz w:val="20"/>
              </w:rPr>
            </w:pPr>
            <w:r>
              <w:rPr>
                <w:rFonts w:ascii="Arial" w:eastAsia="Cambria" w:hAnsi="Arial"/>
                <w:sz w:val="20"/>
              </w:rPr>
              <w:t xml:space="preserve"> 424 (40.0)</w:t>
            </w:r>
          </w:p>
        </w:tc>
        <w:tc>
          <w:tcPr>
            <w:tcW w:w="1800" w:type="dxa"/>
            <w:gridSpan w:val="2"/>
          </w:tcPr>
          <w:p w:rsidR="006D2F2B" w:rsidRPr="004904CB" w:rsidRDefault="006D2F2B" w:rsidP="00D12F47">
            <w:pPr>
              <w:spacing w:after="20" w:line="240" w:lineRule="auto"/>
              <w:rPr>
                <w:rFonts w:ascii="Arial" w:eastAsia="Cambria" w:hAnsi="Arial"/>
                <w:sz w:val="20"/>
              </w:rPr>
            </w:pPr>
            <w:r>
              <w:rPr>
                <w:rFonts w:ascii="Arial" w:eastAsia="Cambria" w:hAnsi="Arial"/>
                <w:sz w:val="20"/>
              </w:rPr>
              <w:t xml:space="preserve">       998 (35.8)  </w:t>
            </w:r>
          </w:p>
        </w:tc>
        <w:tc>
          <w:tcPr>
            <w:tcW w:w="810" w:type="dxa"/>
            <w:gridSpan w:val="2"/>
          </w:tcPr>
          <w:p w:rsidR="006F25C7" w:rsidRDefault="006D2F2B">
            <w:pPr>
              <w:spacing w:after="20" w:line="240" w:lineRule="auto"/>
              <w:jc w:val="center"/>
              <w:rPr>
                <w:rFonts w:ascii="Arial" w:eastAsia="Cambria" w:hAnsi="Arial"/>
                <w:sz w:val="20"/>
                <w:vertAlign w:val="superscript"/>
              </w:rPr>
            </w:pPr>
            <w:r>
              <w:rPr>
                <w:rFonts w:ascii="Arial" w:eastAsia="Cambria" w:hAnsi="Arial"/>
                <w:sz w:val="20"/>
              </w:rPr>
              <w:t>0.018</w:t>
            </w:r>
            <w:r>
              <w:rPr>
                <w:rFonts w:ascii="Arial" w:eastAsia="Cambria" w:hAnsi="Arial"/>
                <w:sz w:val="20"/>
                <w:vertAlign w:val="superscript"/>
              </w:rPr>
              <w:t>b</w:t>
            </w:r>
          </w:p>
        </w:tc>
      </w:tr>
      <w:tr w:rsidR="001C7498" w:rsidRPr="004904CB" w:rsidTr="00D12F47">
        <w:tc>
          <w:tcPr>
            <w:tcW w:w="9558" w:type="dxa"/>
            <w:gridSpan w:val="8"/>
            <w:tcBorders>
              <w:top w:val="single" w:sz="4" w:space="0" w:color="auto"/>
              <w:bottom w:val="single" w:sz="24" w:space="0" w:color="auto"/>
            </w:tcBorders>
          </w:tcPr>
          <w:p w:rsidR="001C7498" w:rsidRPr="006D2F2B" w:rsidRDefault="00F02400" w:rsidP="006D2F2B">
            <w:pPr>
              <w:spacing w:after="20" w:line="240" w:lineRule="auto"/>
              <w:rPr>
                <w:rFonts w:ascii="Arial" w:eastAsia="Cambria" w:hAnsi="Arial"/>
                <w:sz w:val="12"/>
                <w:szCs w:val="12"/>
              </w:rPr>
            </w:pPr>
            <w:r w:rsidRPr="00F02400">
              <w:rPr>
                <w:rFonts w:ascii="Arial" w:eastAsia="Cambria" w:hAnsi="Arial"/>
                <w:sz w:val="12"/>
                <w:szCs w:val="12"/>
                <w:vertAlign w:val="superscript"/>
              </w:rPr>
              <w:t>a</w:t>
            </w:r>
            <w:r w:rsidRPr="00F02400">
              <w:rPr>
                <w:rFonts w:ascii="Arial" w:eastAsia="Cambria" w:hAnsi="Arial"/>
                <w:sz w:val="12"/>
                <w:szCs w:val="12"/>
              </w:rPr>
              <w:t>Chi Square Test Comparing High-Volume and Low-Volume Centers</w:t>
            </w:r>
            <w:r w:rsidR="006D2F2B">
              <w:rPr>
                <w:rFonts w:ascii="Arial" w:eastAsia="Cambria" w:hAnsi="Arial"/>
                <w:sz w:val="12"/>
                <w:szCs w:val="12"/>
              </w:rPr>
              <w:t xml:space="preserve">. </w:t>
            </w:r>
            <w:r w:rsidR="006D2F2B">
              <w:rPr>
                <w:rFonts w:ascii="Arial" w:eastAsia="Cambria" w:hAnsi="Arial"/>
                <w:sz w:val="12"/>
                <w:szCs w:val="12"/>
                <w:vertAlign w:val="superscript"/>
              </w:rPr>
              <w:t xml:space="preserve">b </w:t>
            </w:r>
            <w:r w:rsidR="006D2F2B">
              <w:rPr>
                <w:rFonts w:ascii="Arial" w:eastAsia="Cambria" w:hAnsi="Arial"/>
                <w:sz w:val="12"/>
                <w:szCs w:val="12"/>
              </w:rPr>
              <w:t>P &lt; 0.05</w:t>
            </w:r>
          </w:p>
        </w:tc>
      </w:tr>
    </w:tbl>
    <w:p w:rsidR="001C7498" w:rsidRDefault="001C7498" w:rsidP="001C7498">
      <w:pPr>
        <w:spacing w:after="0" w:line="480" w:lineRule="auto"/>
      </w:pPr>
    </w:p>
    <w:p w:rsidR="006F25C7" w:rsidRDefault="0058653D">
      <w:pPr>
        <w:spacing w:after="0" w:line="360" w:lineRule="auto"/>
      </w:pPr>
      <w:commentRangeStart w:id="182"/>
      <w:r w:rsidRPr="0058653D">
        <w:rPr>
          <w:highlight w:val="yellow"/>
          <w:rPrChange w:id="183" w:author="Ivan Elsayed" w:date="2013-05-16T23:58:00Z">
            <w:rPr/>
          </w:rPrChange>
        </w:rPr>
        <w:t>Over</w:t>
      </w:r>
      <w:commentRangeEnd w:id="182"/>
      <w:r w:rsidR="009C5588">
        <w:rPr>
          <w:rStyle w:val="CommentReference"/>
        </w:rPr>
        <w:commentReference w:id="182"/>
      </w:r>
      <w:r w:rsidRPr="0058653D">
        <w:rPr>
          <w:highlight w:val="yellow"/>
          <w:rPrChange w:id="184" w:author="Ivan Elsayed" w:date="2013-05-16T23:58:00Z">
            <w:rPr/>
          </w:rPrChange>
        </w:rPr>
        <w:t xml:space="preserve"> the time period of analysis, an increasingly greater proportion of cases were done at high volume centers (Figure</w:t>
      </w:r>
      <w:r w:rsidR="007E2C56">
        <w:t xml:space="preserve"> 1). At the same time, a greater number of cases required neck dissection or had orbital sinus, maxillary sinus, or skull base involvement (Figure 2). There was a decrease in mortality over time</w:t>
      </w:r>
      <w:r w:rsidR="00507A1C">
        <w:t xml:space="preserve"> (p &lt; 0.001), however concomitantly there was an increase in the complicate rate (Figure 3). The make-up and distribution of the types of complications has not changed during the time period of analysis (Supplemental Figure D). </w:t>
      </w:r>
    </w:p>
    <w:p w:rsidR="001C7498" w:rsidRDefault="001C7498">
      <w:pPr>
        <w:rPr>
          <w:b/>
        </w:rPr>
      </w:pPr>
    </w:p>
    <w:p w:rsidR="004B2EC0" w:rsidRDefault="004B2EC0">
      <w:pPr>
        <w:rPr>
          <w:b/>
        </w:rPr>
      </w:pPr>
    </w:p>
    <w:p w:rsidR="00AD4B67" w:rsidRDefault="007E2C56" w:rsidP="0031072E">
      <w:pPr>
        <w:rPr>
          <w:b/>
        </w:rPr>
      </w:pPr>
      <w:r>
        <w:rPr>
          <w:b/>
          <w:noProof/>
          <w:lang w:eastAsia="zh-CN"/>
        </w:rPr>
        <w:drawing>
          <wp:inline distT="0" distB="0" distL="0" distR="0">
            <wp:extent cx="2926080" cy="2398608"/>
            <wp:effectExtent l="19050" t="0" r="7620" b="0"/>
            <wp:docPr id="10" name="Picture 9" descr="ComplicatedCases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icatedCasesOverTime.png"/>
                    <pic:cNvPicPr/>
                  </pic:nvPicPr>
                  <pic:blipFill>
                    <a:blip r:embed="rId10"/>
                    <a:stretch>
                      <a:fillRect/>
                    </a:stretch>
                  </pic:blipFill>
                  <pic:spPr>
                    <a:xfrm>
                      <a:off x="0" y="0"/>
                      <a:ext cx="2926080" cy="2398608"/>
                    </a:xfrm>
                    <a:prstGeom prst="rect">
                      <a:avLst/>
                    </a:prstGeom>
                  </pic:spPr>
                </pic:pic>
              </a:graphicData>
            </a:graphic>
          </wp:inline>
        </w:drawing>
      </w:r>
      <w:r w:rsidR="00F45D27">
        <w:rPr>
          <w:rStyle w:val="CommentReference"/>
        </w:rPr>
        <w:commentReference w:id="185"/>
      </w:r>
    </w:p>
    <w:p w:rsidR="007E2C56" w:rsidRDefault="004B2EC0" w:rsidP="007E2C56">
      <w:pPr>
        <w:rPr>
          <w:b/>
        </w:rPr>
      </w:pPr>
      <w:r>
        <w:rPr>
          <w:b/>
        </w:rPr>
        <w:t xml:space="preserve">Figure 2: Rate of High-Risk Surgeries over Time (by </w:t>
      </w:r>
      <w:commentRangeStart w:id="186"/>
      <w:r>
        <w:rPr>
          <w:b/>
        </w:rPr>
        <w:t>Year</w:t>
      </w:r>
      <w:commentRangeEnd w:id="186"/>
      <w:r w:rsidR="009C5588">
        <w:rPr>
          <w:rStyle w:val="CommentReference"/>
        </w:rPr>
        <w:commentReference w:id="186"/>
      </w:r>
      <w:r>
        <w:rPr>
          <w:b/>
        </w:rPr>
        <w:t>)</w:t>
      </w:r>
    </w:p>
    <w:p w:rsidR="007E2C56" w:rsidRDefault="007E2C56" w:rsidP="007E2C56">
      <w:pPr>
        <w:rPr>
          <w:b/>
        </w:rPr>
      </w:pPr>
      <w:commentRangeStart w:id="187"/>
      <w:r>
        <w:rPr>
          <w:b/>
          <w:noProof/>
          <w:lang w:eastAsia="zh-CN"/>
        </w:rPr>
        <w:lastRenderedPageBreak/>
        <w:drawing>
          <wp:inline distT="0" distB="0" distL="0" distR="0">
            <wp:extent cx="2900257" cy="2377440"/>
            <wp:effectExtent l="19050" t="0" r="0" b="0"/>
            <wp:docPr id="11" name="Picture 4" descr="Death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thOverTime.png"/>
                    <pic:cNvPicPr/>
                  </pic:nvPicPr>
                  <pic:blipFill>
                    <a:blip r:embed="rId11"/>
                    <a:stretch>
                      <a:fillRect/>
                    </a:stretch>
                  </pic:blipFill>
                  <pic:spPr>
                    <a:xfrm>
                      <a:off x="0" y="0"/>
                      <a:ext cx="2900257" cy="2377440"/>
                    </a:xfrm>
                    <a:prstGeom prst="rect">
                      <a:avLst/>
                    </a:prstGeom>
                  </pic:spPr>
                </pic:pic>
              </a:graphicData>
            </a:graphic>
          </wp:inline>
        </w:drawing>
      </w:r>
      <w:commentRangeEnd w:id="187"/>
      <w:r w:rsidR="009C5588">
        <w:rPr>
          <w:rStyle w:val="CommentReference"/>
        </w:rPr>
        <w:commentReference w:id="187"/>
      </w:r>
      <w:r w:rsidR="00BA44C2">
        <w:rPr>
          <w:b/>
          <w:noProof/>
          <w:lang w:eastAsia="zh-CN"/>
        </w:rPr>
        <w:drawing>
          <wp:inline distT="0" distB="0" distL="0" distR="0">
            <wp:extent cx="2926080" cy="2378719"/>
            <wp:effectExtent l="19050" t="0" r="7620" b="0"/>
            <wp:docPr id="12" name="Picture 1" descr="Complications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icationsOverTime.png"/>
                    <pic:cNvPicPr/>
                  </pic:nvPicPr>
                  <pic:blipFill>
                    <a:blip r:embed="rId12"/>
                    <a:stretch>
                      <a:fillRect/>
                    </a:stretch>
                  </pic:blipFill>
                  <pic:spPr>
                    <a:xfrm>
                      <a:off x="0" y="0"/>
                      <a:ext cx="2926080" cy="2378719"/>
                    </a:xfrm>
                    <a:prstGeom prst="rect">
                      <a:avLst/>
                    </a:prstGeom>
                  </pic:spPr>
                </pic:pic>
              </a:graphicData>
            </a:graphic>
          </wp:inline>
        </w:drawing>
      </w:r>
    </w:p>
    <w:p w:rsidR="007E2C56" w:rsidRPr="00AB50DE" w:rsidRDefault="007E2C56" w:rsidP="007E2C56">
      <w:pPr>
        <w:rPr>
          <w:b/>
        </w:rPr>
      </w:pPr>
      <w:r>
        <w:rPr>
          <w:b/>
        </w:rPr>
        <w:t>Figure 3: Rate of Surgery-Related</w:t>
      </w:r>
      <w:r w:rsidR="00507A1C">
        <w:rPr>
          <w:b/>
        </w:rPr>
        <w:t xml:space="preserve"> Morbidity and</w:t>
      </w:r>
      <w:r>
        <w:rPr>
          <w:b/>
        </w:rPr>
        <w:t xml:space="preserve"> Mortality over </w:t>
      </w:r>
      <w:r w:rsidR="00507A1C">
        <w:rPr>
          <w:b/>
        </w:rPr>
        <w:t>T</w:t>
      </w:r>
      <w:r>
        <w:rPr>
          <w:b/>
        </w:rPr>
        <w:t xml:space="preserve">ime (by </w:t>
      </w:r>
      <w:commentRangeStart w:id="188"/>
      <w:r>
        <w:rPr>
          <w:b/>
        </w:rPr>
        <w:t>Year</w:t>
      </w:r>
      <w:commentRangeEnd w:id="188"/>
      <w:r w:rsidR="00F45D27">
        <w:rPr>
          <w:rStyle w:val="CommentReference"/>
        </w:rPr>
        <w:commentReference w:id="188"/>
      </w:r>
      <w:r>
        <w:rPr>
          <w:b/>
        </w:rPr>
        <w:t>)</w:t>
      </w:r>
    </w:p>
    <w:p w:rsidR="007E2C56" w:rsidRDefault="007E2C56" w:rsidP="004B2EC0">
      <w:pPr>
        <w:rPr>
          <w:b/>
        </w:rPr>
      </w:pPr>
    </w:p>
    <w:p w:rsidR="00C84D37" w:rsidRPr="00AB50DE" w:rsidRDefault="00C84D37">
      <w:pPr>
        <w:rPr>
          <w:b/>
        </w:rPr>
      </w:pPr>
      <w:r w:rsidRPr="00AB50DE">
        <w:rPr>
          <w:b/>
        </w:rPr>
        <w:t>Discussion</w:t>
      </w:r>
    </w:p>
    <w:p w:rsidR="000D5B19" w:rsidRDefault="007A4E89" w:rsidP="000D5B19">
      <w:r>
        <w:t xml:space="preserve">Sinonasal cancers are a </w:t>
      </w:r>
      <w:r w:rsidR="007D6621">
        <w:t xml:space="preserve">highly heterogeneous </w:t>
      </w:r>
      <w:r>
        <w:t xml:space="preserve">collection of morbid neoplasms often initially treated with surgery and adjuvant radiotherapy. </w:t>
      </w:r>
      <w:r w:rsidR="007D6621">
        <w:t>Initially, t</w:t>
      </w:r>
      <w:r>
        <w:t xml:space="preserve">hese cancers can be clinically silent or mimic benign disease such as sinusitis or upper respiratory infections, </w:t>
      </w:r>
      <w:r w:rsidR="007D6621">
        <w:t xml:space="preserve">as </w:t>
      </w:r>
      <w:r>
        <w:t xml:space="preserve">evidenced by </w:t>
      </w:r>
      <w:r w:rsidR="007D6621">
        <w:t xml:space="preserve">a relatively high </w:t>
      </w:r>
      <w:r>
        <w:t xml:space="preserve">proportion of </w:t>
      </w:r>
      <w:r w:rsidR="007D6621">
        <w:t>locally advanced extent</w:t>
      </w:r>
      <w:r>
        <w:t xml:space="preserve"> </w:t>
      </w:r>
      <w:r w:rsidR="007D6621">
        <w:t xml:space="preserve">at </w:t>
      </w:r>
      <w:r>
        <w:t>presentation.</w:t>
      </w:r>
      <w:ins w:id="189" w:author="Ivan Elsayed" w:date="2013-05-17T00:06:00Z">
        <w:r w:rsidR="00AE1E91">
          <w:t xml:space="preserve"> Demographic analysis reveals </w:t>
        </w:r>
      </w:ins>
      <w:del w:id="190" w:author="Ivan Elsayed" w:date="2013-05-17T00:06:00Z">
        <w:r w:rsidDel="00AE1E91">
          <w:delText xml:space="preserve"> </w:delText>
        </w:r>
        <w:r w:rsidR="000D5B19" w:rsidDel="00AE1E91">
          <w:delText>O</w:delText>
        </w:r>
      </w:del>
      <w:ins w:id="191" w:author="Ivan Elsayed" w:date="2013-05-17T00:06:00Z">
        <w:r w:rsidR="00AE1E91">
          <w:t>o</w:t>
        </w:r>
      </w:ins>
      <w:r w:rsidR="000D5B19">
        <w:t>ur findings are consistent with population based data from SEER, showing a male predominant patient population mostly between 50 – 70 years of age that has not significantly changed in incidence over the last twenty years [9].</w:t>
      </w:r>
      <w:r w:rsidR="000D5B19" w:rsidRPr="000D5B19">
        <w:t xml:space="preserve"> </w:t>
      </w:r>
      <w:r w:rsidR="000D5B19">
        <w:t xml:space="preserve">Our data did not show significant changes over time in patient race or insurance status. </w:t>
      </w:r>
    </w:p>
    <w:p w:rsidR="00AE1E91" w:rsidRDefault="00AE1E91" w:rsidP="00515A35">
      <w:pPr>
        <w:rPr>
          <w:ins w:id="192" w:author="Ivan Elsayed" w:date="2013-05-17T00:08:00Z"/>
        </w:rPr>
      </w:pPr>
      <w:ins w:id="193" w:author="Ivan Elsayed" w:date="2013-05-17T00:08:00Z">
        <w:r>
          <w:t xml:space="preserve">Tumor staging is not possible with the NIS, but paranasal sinus tumors are defined as advanced stage by spread beyond the paranasal sinuses </w:t>
        </w:r>
      </w:ins>
      <w:ins w:id="194" w:author="Ivan Elsayed" w:date="2013-05-17T00:09:00Z">
        <w:r>
          <w:t>to the</w:t>
        </w:r>
      </w:ins>
      <w:ins w:id="195" w:author="Ivan Elsayed" w:date="2013-05-17T00:08:00Z">
        <w:r>
          <w:t xml:space="preserve"> </w:t>
        </w:r>
      </w:ins>
      <w:ins w:id="196" w:author="Ivan Elsayed" w:date="2013-05-17T00:09:00Z">
        <w:r>
          <w:t>cranial vault, orbit, or other local structures, or via lymphatic spread. Thus the prevelance</w:t>
        </w:r>
      </w:ins>
    </w:p>
    <w:p w:rsidR="00515A35" w:rsidDel="00AE1E91" w:rsidRDefault="00515A35" w:rsidP="00515A35">
      <w:pPr>
        <w:rPr>
          <w:del w:id="197" w:author="Ivan Elsayed" w:date="2013-05-17T00:09:00Z"/>
        </w:rPr>
      </w:pPr>
      <w:del w:id="198" w:author="Ivan Elsayed" w:date="2013-05-17T00:09:00Z">
        <w:r w:rsidDel="00AE1E91">
          <w:delText xml:space="preserve">The staging of sinonasal cancer has changed significantly over </w:delText>
        </w:r>
        <w:r w:rsidR="00F07E52" w:rsidDel="00AE1E91">
          <w:delText xml:space="preserve">the last twenty years. </w:delText>
        </w:r>
        <w:r w:rsidR="008C3E74" w:rsidDel="00AE1E91">
          <w:delText>Institutional systems for staging nasal cavity cancer were developed as</w:delText>
        </w:r>
        <w:r w:rsidR="009D4F9F" w:rsidDel="00AE1E91">
          <w:delText xml:space="preserve"> early as 1988</w:delText>
        </w:r>
        <w:r w:rsidR="008C3E74" w:rsidDel="00AE1E91">
          <w:delText xml:space="preserve"> [3]</w:delText>
        </w:r>
        <w:r w:rsidR="009D4F9F" w:rsidDel="00AE1E91">
          <w:delText xml:space="preserve"> while </w:delText>
        </w:r>
        <w:r w:rsidDel="00AE1E91">
          <w:delText>maxillary</w:delText>
        </w:r>
        <w:r w:rsidR="009D4F9F" w:rsidDel="00AE1E91">
          <w:delText xml:space="preserve"> cancer staging</w:delText>
        </w:r>
        <w:r w:rsidDel="00AE1E91">
          <w:delText xml:space="preserve"> has been formalized by the American Joint Committee on Cancer since the 3</w:delText>
        </w:r>
        <w:r w:rsidR="00F02400" w:rsidRPr="00F02400" w:rsidDel="00AE1E91">
          <w:rPr>
            <w:vertAlign w:val="superscript"/>
          </w:rPr>
          <w:delText>rd</w:delText>
        </w:r>
        <w:r w:rsidDel="00AE1E91">
          <w:delText xml:space="preserve"> edition in 1988 [19]. </w:delText>
        </w:r>
        <w:r w:rsidR="008C3E74" w:rsidDel="00AE1E91">
          <w:delText xml:space="preserve"> The </w:delText>
        </w:r>
        <w:r w:rsidDel="00AE1E91">
          <w:delText xml:space="preserve">AJCC </w:delText>
        </w:r>
        <w:r w:rsidR="008C3E74" w:rsidDel="00AE1E91">
          <w:delText>6</w:delText>
        </w:r>
        <w:r w:rsidR="00F02400" w:rsidRPr="00F02400" w:rsidDel="00AE1E91">
          <w:rPr>
            <w:vertAlign w:val="superscript"/>
          </w:rPr>
          <w:delText>th</w:delText>
        </w:r>
        <w:r w:rsidR="008C3E74" w:rsidDel="00AE1E91">
          <w:delText xml:space="preserve"> edition, published in 2003, further subcategorized locally advanced disease in the maxillary sinus into resectable and unresectable disease with subsequently shown survival differences [18,19].</w:delText>
        </w:r>
        <w:r w:rsidR="009D4F9F" w:rsidDel="00AE1E91">
          <w:delText xml:space="preserve"> Most case series were</w:delText>
        </w:r>
        <w:r w:rsidR="00F07E52" w:rsidDel="00AE1E91">
          <w:delText xml:space="preserve"> retro</w:delText>
        </w:r>
        <w:r w:rsidR="009D4F9F" w:rsidDel="00AE1E91">
          <w:delText xml:space="preserve">spectively staged based on the most frequently used staging system of that time [1, 3, 20]. </w:delText>
        </w:r>
        <w:r w:rsidDel="00AE1E91">
          <w:delText>This study does not depend on the staging of sinonasal cancer, rather extrapolat</w:delText>
        </w:r>
      </w:del>
      <w:del w:id="199" w:author="Ivan Elsayed" w:date="2013-05-17T00:02:00Z">
        <w:r w:rsidDel="00AE1E91">
          <w:delText>ing</w:delText>
        </w:r>
      </w:del>
      <w:del w:id="200" w:author="Ivan Elsayed" w:date="2013-05-17T00:09:00Z">
        <w:r w:rsidDel="00AE1E91">
          <w:delText xml:space="preserve"> severity based on the need for advanced surgical intervention. </w:delText>
        </w:r>
      </w:del>
    </w:p>
    <w:p w:rsidR="00F07E52" w:rsidRDefault="00515A35" w:rsidP="00972C46">
      <w:del w:id="201" w:author="Ivan Elsayed" w:date="2013-05-17T00:10:00Z">
        <w:r w:rsidDel="00AE1E91">
          <w:delText xml:space="preserve">This study confirms the prevalence </w:delText>
        </w:r>
      </w:del>
      <w:r>
        <w:t xml:space="preserve">of advanced </w:t>
      </w:r>
      <w:ins w:id="202" w:author="Ivan Elsayed" w:date="2013-05-17T00:10:00Z">
        <w:r w:rsidR="00AE1E91">
          <w:t xml:space="preserve">disease at </w:t>
        </w:r>
      </w:ins>
      <w:r>
        <w:t>initial presentation</w:t>
      </w:r>
      <w:ins w:id="203" w:author="Ivan Elsayed" w:date="2013-05-17T00:10:00Z">
        <w:r w:rsidR="00AE1E91">
          <w:t xml:space="preserve"> is demonstrated</w:t>
        </w:r>
      </w:ins>
      <w:del w:id="204" w:author="Ivan Elsayed" w:date="2013-05-17T00:10:00Z">
        <w:r w:rsidDel="00AE1E91">
          <w:delText>, shown</w:delText>
        </w:r>
      </w:del>
      <w:r>
        <w:t xml:space="preserve"> by the fact that 20.2% of cases in this database </w:t>
      </w:r>
      <w:ins w:id="205" w:author="Ivan Elsayed" w:date="2013-05-17T00:11:00Z">
        <w:r w:rsidR="00AE1E91">
          <w:t xml:space="preserve"> and 50% of patients treated at higher volume centered underwent</w:t>
        </w:r>
      </w:ins>
      <w:del w:id="206" w:author="Ivan Elsayed" w:date="2013-05-17T00:11:00Z">
        <w:r w:rsidDel="00AE1E91">
          <w:delText xml:space="preserve">required </w:delText>
        </w:r>
      </w:del>
      <w:r>
        <w:t xml:space="preserve">surgery with neck dissection, had orbital or maxillary sinus involvement, or had skull base involvement. </w:t>
      </w:r>
      <w:ins w:id="207" w:author="Ivan Elsayed" w:date="2013-05-17T00:10:00Z">
        <w:r w:rsidR="00AE1E91">
          <w:t xml:space="preserve"> </w:t>
        </w:r>
      </w:ins>
      <w:del w:id="208" w:author="Ivan Elsayed" w:date="2013-05-17T00:11:00Z">
        <w:r w:rsidDel="00AE1E91">
          <w:delText xml:space="preserve">In this study, we report that </w:delText>
        </w:r>
      </w:del>
      <w:ins w:id="209" w:author="Ivan Elsayed" w:date="2013-05-17T00:11:00Z">
        <w:r w:rsidR="00AE1E91">
          <w:t xml:space="preserve">The </w:t>
        </w:r>
      </w:ins>
      <w:ins w:id="210" w:author="Ivan Elsayed" w:date="2013-05-17T00:12:00Z">
        <w:r w:rsidR="00AE1E91">
          <w:t xml:space="preserve">data reveals an increase in </w:t>
        </w:r>
      </w:ins>
      <w:r>
        <w:t xml:space="preserve">the number of complex </w:t>
      </w:r>
      <w:r>
        <w:lastRenderedPageBreak/>
        <w:t>cases has only increased over time, with an especially marked increase in the number of cases with neck dissection (Supplemental Figure E).</w:t>
      </w:r>
      <w:ins w:id="211" w:author="Ivan Elsayed" w:date="2013-05-17T00:12:00Z">
        <w:r w:rsidR="00C93EF4">
          <w:t xml:space="preserve"> Causes for this  are not immediately clear and could be due to better detection of advanced disease, improved recognition of disease pathology, or more aggressive management philosophies. </w:t>
        </w:r>
      </w:ins>
      <w:r>
        <w:t xml:space="preserve">Previous case series have also shown between 39%-95% of cases present initially with advanced disease (Stage III or IV)[1,8]. </w:t>
      </w:r>
      <w:commentRangeStart w:id="212"/>
      <w:r>
        <w:t xml:space="preserve">There does not appear to be a trend over time for lower stage at initial presentation, as evidenced by even recent case series having high proportion of advanced disease (74% between 1995 – 2004 in Denmark[4]). </w:t>
      </w:r>
      <w:commentRangeEnd w:id="212"/>
      <w:r w:rsidR="00C93EF4">
        <w:rPr>
          <w:rStyle w:val="CommentReference"/>
        </w:rPr>
        <w:commentReference w:id="212"/>
      </w:r>
    </w:p>
    <w:p w:rsidR="00BA44C2" w:rsidRDefault="003A539B">
      <w:r>
        <w:t xml:space="preserve">Advances in surgical management of sinonasal cancer could explain the higher rates of referral over time to high-volume, experienced centers. </w:t>
      </w:r>
      <w:r w:rsidR="000D5B19">
        <w:t xml:space="preserve">Previous studies have shown </w:t>
      </w:r>
      <w:r w:rsidR="00CC0C29">
        <w:t>decreased</w:t>
      </w:r>
      <w:r w:rsidR="000D5B19">
        <w:t xml:space="preserve"> morbidity, </w:t>
      </w:r>
      <w:r w:rsidR="00CC0C29">
        <w:t xml:space="preserve">decreased </w:t>
      </w:r>
      <w:r w:rsidR="000D5B19">
        <w:t>mortality, and deceased length of stays at high-v</w:t>
      </w:r>
      <w:r w:rsidR="00CC0C29">
        <w:t xml:space="preserve">olume centers for the surgical management of a variety of head and neck cancers [10, 11, 12]. High volume surgeons, more commonly found at high volume centers, have also been found </w:t>
      </w:r>
      <w:r>
        <w:t>to have decreased perioperative complications, improved long term survival in cancer, and reduced hospital costs [13 – 16]. These effects were especially seen in complicated cases [16].</w:t>
      </w:r>
      <w:r w:rsidR="00CC0C29">
        <w:t xml:space="preserve"> </w:t>
      </w:r>
      <w:r>
        <w:t>The</w:t>
      </w:r>
      <w:r w:rsidR="00CC0C29">
        <w:t xml:space="preserve"> increased referral over time to high-volume, experienced centers</w:t>
      </w:r>
      <w:r>
        <w:t xml:space="preserve"> could be explained by the increased incidence of complex sinonasal cases over time. Particularly in cases with skull base involvement, it could be advantageous to have surgery at a high-volume center with an integrated approach with neurosurgical su</w:t>
      </w:r>
      <w:r w:rsidR="0058653D" w:rsidRPr="0058653D">
        <w:rPr>
          <w:highlight w:val="yellow"/>
          <w:rPrChange w:id="213" w:author="Ivan Elsayed" w:date="2013-05-17T00:15:00Z">
            <w:rPr/>
          </w:rPrChange>
        </w:rPr>
        <w:t xml:space="preserve">pport. </w:t>
      </w:r>
      <w:ins w:id="214" w:author="Ivan Elsayed" w:date="2013-05-17T00:15:00Z">
        <w:r w:rsidR="0058653D" w:rsidRPr="0058653D">
          <w:rPr>
            <w:highlight w:val="yellow"/>
            <w:rPrChange w:id="215" w:author="Ivan Elsayed" w:date="2013-05-17T00:15:00Z">
              <w:rPr/>
            </w:rPrChange>
          </w:rPr>
          <w:t xml:space="preserve"> Alternatively, since this study lacks tumor staging data, it is possible that equivalently staged tumors are treated with less aggressive surgeries at low volume </w:t>
        </w:r>
        <w:commentRangeStart w:id="216"/>
        <w:r w:rsidR="0058653D" w:rsidRPr="0058653D">
          <w:rPr>
            <w:highlight w:val="yellow"/>
            <w:rPrChange w:id="217" w:author="Ivan Elsayed" w:date="2013-05-17T00:15:00Z">
              <w:rPr/>
            </w:rPrChange>
          </w:rPr>
          <w:t>centers</w:t>
        </w:r>
      </w:ins>
      <w:commentRangeEnd w:id="216"/>
      <w:ins w:id="218" w:author="Ivan Elsayed" w:date="2013-05-17T00:16:00Z">
        <w:r w:rsidR="00C93EF4">
          <w:rPr>
            <w:rStyle w:val="CommentReference"/>
          </w:rPr>
          <w:commentReference w:id="216"/>
        </w:r>
      </w:ins>
      <w:ins w:id="219" w:author="Ivan Elsayed" w:date="2013-05-17T00:15:00Z">
        <w:r w:rsidR="0058653D" w:rsidRPr="0058653D">
          <w:rPr>
            <w:highlight w:val="yellow"/>
            <w:rPrChange w:id="220" w:author="Ivan Elsayed" w:date="2013-05-17T00:15:00Z">
              <w:rPr/>
            </w:rPrChange>
          </w:rPr>
          <w:t>.</w:t>
        </w:r>
      </w:ins>
    </w:p>
    <w:p w:rsidR="00C04B76" w:rsidRDefault="003A539B">
      <w:r>
        <w:t xml:space="preserve">Although there has been an increase in the number of complex cases performed, there has been a decrease in perioperative mortality for sinonasal cancer surgeries. </w:t>
      </w:r>
      <w:del w:id="221" w:author="Ivan Elsayed" w:date="2013-05-17T00:16:00Z">
        <w:r w:rsidR="00E42B88" w:rsidDel="00C93EF4">
          <w:delText>This could suggest</w:delText>
        </w:r>
      </w:del>
      <w:ins w:id="222" w:author="Ivan Elsayed" w:date="2013-05-17T00:16:00Z">
        <w:r w:rsidR="00C93EF4">
          <w:t>Prior studies of skull base surgery have demonstrated an improved mortality over the past 40 years</w:t>
        </w:r>
      </w:ins>
      <w:ins w:id="223" w:author="Ivan Elsayed" w:date="2013-05-17T00:17:00Z">
        <w:r w:rsidR="00C93EF4">
          <w:t xml:space="preserve"> primarily</w:t>
        </w:r>
      </w:ins>
      <w:ins w:id="224" w:author="Ivan Elsayed" w:date="2013-05-17T00:16:00Z">
        <w:r w:rsidR="00C93EF4">
          <w:t xml:space="preserve"> due to decreased infectious </w:t>
        </w:r>
        <w:commentRangeStart w:id="225"/>
        <w:r w:rsidR="00C93EF4">
          <w:t>rates</w:t>
        </w:r>
      </w:ins>
      <w:commentRangeEnd w:id="225"/>
      <w:ins w:id="226" w:author="Ivan Elsayed" w:date="2013-05-17T00:17:00Z">
        <w:r w:rsidR="00C93EF4">
          <w:rPr>
            <w:rStyle w:val="CommentReference"/>
          </w:rPr>
          <w:commentReference w:id="225"/>
        </w:r>
      </w:ins>
      <w:ins w:id="227" w:author="Ivan Elsayed" w:date="2013-05-17T00:18:00Z">
        <w:r w:rsidR="00C93EF4">
          <w:t xml:space="preserve"> and better reconstructive techniques</w:t>
        </w:r>
      </w:ins>
      <w:ins w:id="228" w:author="Ivan Elsayed" w:date="2013-05-17T00:16:00Z">
        <w:r w:rsidR="00C93EF4">
          <w:t xml:space="preserve">. </w:t>
        </w:r>
      </w:ins>
      <w:r w:rsidR="00E42B88">
        <w:t xml:space="preserve"> </w:t>
      </w:r>
      <w:ins w:id="229" w:author="Ivan Elsayed" w:date="2013-05-17T00:18:00Z">
        <w:r w:rsidR="00C93EF4">
          <w:t xml:space="preserve">This has allowed </w:t>
        </w:r>
      </w:ins>
      <w:del w:id="230" w:author="Ivan Elsayed" w:date="2013-05-17T00:18:00Z">
        <w:r w:rsidR="00E42B88" w:rsidDel="00C93EF4">
          <w:delText xml:space="preserve">improved surgical technique and post-operative management as </w:delText>
        </w:r>
      </w:del>
      <w:r w:rsidR="00E42B88">
        <w:t>more aggressive</w:t>
      </w:r>
      <w:r w:rsidR="00C04B76">
        <w:t>, larger</w:t>
      </w:r>
      <w:r w:rsidR="00E42B88">
        <w:t xml:space="preserve"> </w:t>
      </w:r>
      <w:del w:id="231" w:author="Ivan Elsayed" w:date="2013-05-17T00:19:00Z">
        <w:r w:rsidR="00E42B88" w:rsidDel="00C93EF4">
          <w:delText>cases are undertaken</w:delText>
        </w:r>
      </w:del>
      <w:ins w:id="232" w:author="Ivan Elsayed" w:date="2013-05-17T00:19:00Z">
        <w:r w:rsidR="00C93EF4">
          <w:t>surgeries</w:t>
        </w:r>
      </w:ins>
      <w:r w:rsidR="00E42B88">
        <w:t xml:space="preserve"> without an increase in </w:t>
      </w:r>
      <w:r w:rsidR="00C04B76">
        <w:t>mortality</w:t>
      </w:r>
      <w:r w:rsidR="00E42B88">
        <w:t>.</w:t>
      </w:r>
      <w:ins w:id="233" w:author="Ivan Elsayed" w:date="2013-05-17T00:19:00Z">
        <w:r w:rsidR="00C93EF4">
          <w:t xml:space="preserve"> Concurrently, this would also explain</w:t>
        </w:r>
      </w:ins>
      <w:r w:rsidR="00E42B88">
        <w:t xml:space="preserve"> </w:t>
      </w:r>
      <w:commentRangeStart w:id="234"/>
      <w:del w:id="235" w:author="Ivan Elsayed" w:date="2013-05-17T00:19:00Z">
        <w:r w:rsidR="00C04B76" w:rsidDel="00C93EF4">
          <w:delText xml:space="preserve">Given the poor local control and late presentation of sinonasal cancers, increasingly bigger cases can be suggested by </w:delText>
        </w:r>
      </w:del>
      <w:r w:rsidR="00C04B76">
        <w:t>the</w:t>
      </w:r>
      <w:ins w:id="236" w:author="Ivan Elsayed" w:date="2013-05-17T00:19:00Z">
        <w:r w:rsidR="00C93EF4">
          <w:t>observed</w:t>
        </w:r>
      </w:ins>
      <w:r w:rsidR="00C04B76">
        <w:t xml:space="preserve"> increase in overall morbidity over time</w:t>
      </w:r>
      <w:commentRangeEnd w:id="234"/>
      <w:r w:rsidR="00F45D27">
        <w:rPr>
          <w:rStyle w:val="CommentReference"/>
        </w:rPr>
        <w:commentReference w:id="234"/>
      </w:r>
      <w:r w:rsidR="00C04B76">
        <w:t xml:space="preserve">. </w:t>
      </w:r>
      <w:r w:rsidR="00E42B88">
        <w:t xml:space="preserve">The incidence of infectious complications has gone down over time, while there in has been an increase in the number of electrolyte abnormalities and </w:t>
      </w:r>
      <w:del w:id="237" w:author="Ivan Elsayed" w:date="2013-05-17T00:20:00Z">
        <w:r w:rsidR="00E42B88" w:rsidDel="00C93EF4">
          <w:delText>c</w:delText>
        </w:r>
      </w:del>
      <w:r w:rsidR="00E42B88">
        <w:t xml:space="preserve">ardiopulmonary complications. </w:t>
      </w:r>
      <w:ins w:id="238" w:author="Ivan Elsayed" w:date="2013-05-17T00:20:00Z">
        <w:r w:rsidR="00C93EF4">
          <w:t xml:space="preserve">Further, surgeons are operating on older </w:t>
        </w:r>
        <w:commentRangeStart w:id="239"/>
        <w:r w:rsidR="00C93EF4">
          <w:t>patients</w:t>
        </w:r>
        <w:commentRangeEnd w:id="239"/>
        <w:r w:rsidR="00C93EF4">
          <w:rPr>
            <w:rStyle w:val="CommentReference"/>
          </w:rPr>
          <w:commentReference w:id="239"/>
        </w:r>
        <w:r w:rsidR="00C93EF4">
          <w:t>.</w:t>
        </w:r>
      </w:ins>
    </w:p>
    <w:p w:rsidR="00972C46" w:rsidRDefault="003A539B">
      <w:r>
        <w:t>Even though high</w:t>
      </w:r>
      <w:r w:rsidR="007D6621">
        <w:t>-</w:t>
      </w:r>
      <w:r w:rsidR="00972C46">
        <w:t xml:space="preserve">volume institutions </w:t>
      </w:r>
      <w:r w:rsidR="007D6621">
        <w:t xml:space="preserve">provide care for </w:t>
      </w:r>
      <w:r w:rsidR="00972C46">
        <w:t xml:space="preserve">more </w:t>
      </w:r>
      <w:r w:rsidR="007D6621">
        <w:t xml:space="preserve">high-risk </w:t>
      </w:r>
      <w:r w:rsidR="00972C46">
        <w:t xml:space="preserve">cases, </w:t>
      </w:r>
      <w:r w:rsidR="007D6621">
        <w:t>but</w:t>
      </w:r>
      <w:r w:rsidR="00972C46">
        <w:t xml:space="preserve"> there was no difference in </w:t>
      </w:r>
      <w:r w:rsidR="007D6621">
        <w:t xml:space="preserve">the </w:t>
      </w:r>
      <w:r w:rsidR="00972C46">
        <w:t>mortality rate between high</w:t>
      </w:r>
      <w:r w:rsidR="007D6621">
        <w:t>-</w:t>
      </w:r>
      <w:r w:rsidR="00972C46">
        <w:t xml:space="preserve"> and low</w:t>
      </w:r>
      <w:r w:rsidR="007D6621">
        <w:t>-</w:t>
      </w:r>
      <w:r w:rsidR="00972C46">
        <w:t xml:space="preserve">volume centers. </w:t>
      </w:r>
      <w:r w:rsidR="00E42B88">
        <w:t xml:space="preserve">There was no difference in the incidence infectious complications or surgical complications (neuropathies, visual disturbances, or hemorrhage). </w:t>
      </w:r>
      <w:r w:rsidR="00C04B76">
        <w:t xml:space="preserve">High-volume institutions had a higher rate of cardiopulmonary complications and electrolyte complications, suggesting that perhaps larger surgeries were attempted which required more aggressive volume resuscitation. Increases in incidence of these two categories of complications also leads to an increased overall complication rate at high volume hospitals. </w:t>
      </w:r>
    </w:p>
    <w:p w:rsidR="00972C46" w:rsidRDefault="00972C46" w:rsidP="00972C46">
      <w:r>
        <w:t>One limitation of this study is that the National Inpatient Sample does not keep track of long</w:t>
      </w:r>
      <w:r w:rsidR="002A0671">
        <w:t>-</w:t>
      </w:r>
      <w:r>
        <w:t xml:space="preserve">term outcomes from these hospitalizations. While we </w:t>
      </w:r>
      <w:r w:rsidR="002A0671">
        <w:t xml:space="preserve">were </w:t>
      </w:r>
      <w:r>
        <w:t xml:space="preserve">able to show there is little perioperative mortality </w:t>
      </w:r>
      <w:r>
        <w:lastRenderedPageBreak/>
        <w:t xml:space="preserve">(0.8%), </w:t>
      </w:r>
      <w:r w:rsidR="002A0671">
        <w:t xml:space="preserve">we were </w:t>
      </w:r>
      <w:r>
        <w:t xml:space="preserve">unable </w:t>
      </w:r>
      <w:r w:rsidR="002A0671">
        <w:t xml:space="preserve">to examine </w:t>
      </w:r>
      <w:r>
        <w:t>long</w:t>
      </w:r>
      <w:r w:rsidR="002A0671">
        <w:t>-</w:t>
      </w:r>
      <w:r>
        <w:t>term survival</w:t>
      </w:r>
      <w:r w:rsidR="002A0671">
        <w:t xml:space="preserve"> or complications.</w:t>
      </w:r>
      <w:r>
        <w:t xml:space="preserve"> Further investigation would be necessary to compare the efficacy of various treatment options. </w:t>
      </w:r>
    </w:p>
    <w:p w:rsidR="00BA44C2" w:rsidRDefault="00BA44C2" w:rsidP="00972C46"/>
    <w:p w:rsidR="00BA44C2" w:rsidRDefault="00BA44C2" w:rsidP="00972C46"/>
    <w:p w:rsidR="00BA44C2" w:rsidRDefault="00BA44C2" w:rsidP="00972C46">
      <w:r>
        <w:t>Citations</w:t>
      </w:r>
    </w:p>
    <w:p w:rsidR="00C10003" w:rsidRDefault="00C10003" w:rsidP="00972C46"/>
    <w:p w:rsidR="002E755E" w:rsidRDefault="00170725">
      <w:r>
        <w:t xml:space="preserve">[1] </w:t>
      </w:r>
      <w:r w:rsidR="00410A72">
        <w:t xml:space="preserve">MDACC </w:t>
      </w:r>
      <w:hyperlink r:id="rId13" w:history="1">
        <w:r w:rsidR="00410A72" w:rsidRPr="000D75E7">
          <w:rPr>
            <w:rStyle w:val="Hyperlink"/>
          </w:rPr>
          <w:t>http://www.ncbi.nlm.nih.gov/pubmed?term=18164845</w:t>
        </w:r>
      </w:hyperlink>
      <w:r>
        <w:t xml:space="preserve"> n = 62</w:t>
      </w:r>
    </w:p>
    <w:p w:rsidR="00170725" w:rsidRPr="00170725" w:rsidRDefault="00170725" w:rsidP="00170725">
      <w:pPr>
        <w:spacing w:after="0" w:line="240" w:lineRule="auto"/>
        <w:rPr>
          <w:rFonts w:ascii="Arial" w:eastAsia="Times New Roman" w:hAnsi="Arial" w:cs="Arial"/>
          <w:sz w:val="17"/>
          <w:szCs w:val="17"/>
        </w:rPr>
      </w:pPr>
      <w:r>
        <w:rPr>
          <w:rFonts w:ascii="Arial" w:eastAsia="Times New Roman" w:hAnsi="Arial" w:cs="Arial"/>
          <w:sz w:val="17"/>
          <w:szCs w:val="17"/>
        </w:rPr>
        <w:t xml:space="preserve">[2] </w:t>
      </w:r>
      <w:r w:rsidRPr="00170725">
        <w:rPr>
          <w:rFonts w:ascii="Arial" w:eastAsia="Times New Roman" w:hAnsi="Arial" w:cs="Arial"/>
          <w:sz w:val="17"/>
          <w:szCs w:val="17"/>
        </w:rPr>
        <w:t>Barnes L, Tse LLY, Hunt JL, et al. Tumours of the nasal cavity and paranasal sinuses: Introduction. In: Pathology and Genetics of Head and Neck Tumours, Barnes L, Eveson JW, Reichart P, Sidransky D. (Eds), IARC, Lyon 2005. p.9.</w:t>
      </w:r>
    </w:p>
    <w:p w:rsidR="00410A72" w:rsidRDefault="00170725">
      <w:r>
        <w:br/>
        <w:t xml:space="preserve">[3] </w:t>
      </w:r>
      <w:r w:rsidR="00410A72">
        <w:t xml:space="preserve">FLORIDA </w:t>
      </w:r>
      <w:hyperlink r:id="rId14" w:history="1">
        <w:r w:rsidR="00410A72" w:rsidRPr="000D75E7">
          <w:rPr>
            <w:rStyle w:val="Hyperlink"/>
          </w:rPr>
          <w:t>http://www.ncbi.nlm.nih.gov/pubmed/3335447/</w:t>
        </w:r>
      </w:hyperlink>
      <w:r>
        <w:t xml:space="preserve"> n = 48</w:t>
      </w:r>
    </w:p>
    <w:p w:rsidR="00410A72" w:rsidRDefault="00170725">
      <w:r>
        <w:t xml:space="preserve">[4] </w:t>
      </w:r>
      <w:r w:rsidR="00410A72">
        <w:t xml:space="preserve">DENMARK </w:t>
      </w:r>
      <w:hyperlink r:id="rId15" w:history="1">
        <w:r w:rsidR="00410A72" w:rsidRPr="000D75E7">
          <w:rPr>
            <w:rStyle w:val="Hyperlink"/>
          </w:rPr>
          <w:t>http://www.ncbi.nlm.nih.gov/pubmed?term=20001493</w:t>
        </w:r>
      </w:hyperlink>
      <w:r>
        <w:tab/>
        <w:t>n = 242</w:t>
      </w:r>
    </w:p>
    <w:p w:rsidR="00410A72" w:rsidRDefault="00170725">
      <w:r>
        <w:t xml:space="preserve">[5] </w:t>
      </w:r>
      <w:r w:rsidR="00410A72">
        <w:t xml:space="preserve">UCLA </w:t>
      </w:r>
      <w:hyperlink r:id="rId16" w:history="1">
        <w:r w:rsidR="00410A72" w:rsidRPr="000D75E7">
          <w:rPr>
            <w:rStyle w:val="Hyperlink"/>
          </w:rPr>
          <w:t>http://www.ncbi.nlm.nih.gov/pubmed/11753979</w:t>
        </w:r>
      </w:hyperlink>
    </w:p>
    <w:p w:rsidR="00410A72" w:rsidRDefault="00170725">
      <w:r>
        <w:t xml:space="preserve">[6] </w:t>
      </w:r>
      <w:r w:rsidR="00410A72">
        <w:t xml:space="preserve">WASHU </w:t>
      </w:r>
      <w:hyperlink r:id="rId17" w:history="1">
        <w:r w:rsidR="00410A72" w:rsidRPr="000D75E7">
          <w:rPr>
            <w:rStyle w:val="Hyperlink"/>
          </w:rPr>
          <w:t>http://www.ncbi.nlm.nih.gov/pubmed/2846481</w:t>
        </w:r>
      </w:hyperlink>
      <w:r>
        <w:t xml:space="preserve"> n = 62</w:t>
      </w:r>
    </w:p>
    <w:p w:rsidR="00170725" w:rsidRDefault="00170725">
      <w:r>
        <w:t xml:space="preserve">[7] Earlier Denmark </w:t>
      </w:r>
      <w:hyperlink r:id="rId18" w:history="1">
        <w:r w:rsidRPr="000D75E7">
          <w:rPr>
            <w:rStyle w:val="Hyperlink"/>
          </w:rPr>
          <w:t>http://www.ncbi.nlm.nih.gov/pubmed/11321654</w:t>
        </w:r>
      </w:hyperlink>
      <w:r>
        <w:t xml:space="preserve"> n = 315</w:t>
      </w:r>
    </w:p>
    <w:p w:rsidR="00E95161" w:rsidRPr="00E95161" w:rsidRDefault="00E95161" w:rsidP="00E95161">
      <w:pPr>
        <w:rPr>
          <w:rFonts w:ascii="Calibri" w:eastAsia="Times New Roman" w:hAnsi="Calibri" w:cs="Times New Roman"/>
          <w:color w:val="000000"/>
          <w:lang w:eastAsia="zh-CN"/>
        </w:rPr>
      </w:pPr>
      <w:r>
        <w:t xml:space="preserve">[8] West Africa </w:t>
      </w:r>
      <w:hyperlink r:id="rId19" w:history="1">
        <w:r w:rsidRPr="000A2A5F">
          <w:rPr>
            <w:rStyle w:val="Hyperlink"/>
            <w:rFonts w:ascii="Calibri" w:eastAsia="Times New Roman" w:hAnsi="Calibri" w:cs="Times New Roman"/>
            <w:lang w:eastAsia="zh-CN"/>
          </w:rPr>
          <w:t>http://www.ncbi.nlm.nih.gov/pmc/articles/PMC2575924/</w:t>
        </w:r>
      </w:hyperlink>
      <w:r>
        <w:rPr>
          <w:rFonts w:ascii="Calibri" w:eastAsia="Times New Roman" w:hAnsi="Calibri" w:cs="Times New Roman"/>
          <w:color w:val="000000"/>
          <w:lang w:eastAsia="zh-CN"/>
        </w:rPr>
        <w:t xml:space="preserve"> n = 82</w:t>
      </w:r>
    </w:p>
    <w:p w:rsidR="00170725" w:rsidRDefault="003A27D7">
      <w:r>
        <w:t xml:space="preserve">[9] </w:t>
      </w:r>
      <w:hyperlink r:id="rId20" w:history="1">
        <w:r w:rsidRPr="000A2A5F">
          <w:rPr>
            <w:rStyle w:val="Hyperlink"/>
          </w:rPr>
          <w:t>http://onlinelibrary.wiley.com/doi/10.1002/hed.21830/full</w:t>
        </w:r>
      </w:hyperlink>
    </w:p>
    <w:p w:rsidR="003A27D7" w:rsidRDefault="003A27D7">
      <w:r>
        <w:t xml:space="preserve">[10] </w:t>
      </w:r>
      <w:r w:rsidR="000D5B19">
        <w:t xml:space="preserve">Oropharyngeal </w:t>
      </w:r>
      <w:hyperlink r:id="rId21" w:history="1">
        <w:r w:rsidR="000D5B19" w:rsidRPr="000A2A5F">
          <w:rPr>
            <w:rStyle w:val="Hyperlink"/>
          </w:rPr>
          <w:t>https://vpn.ucsf.edu/pubmed/,DanaInfo=www.ncbi.nlm.nih.gov+22241647</w:t>
        </w:r>
      </w:hyperlink>
    </w:p>
    <w:p w:rsidR="000D5B19" w:rsidRDefault="000D5B19">
      <w:r>
        <w:t xml:space="preserve">[11] Laryngeal </w:t>
      </w:r>
      <w:r w:rsidRPr="000D5B19">
        <w:t>https://vpn.ucsf.edu/pubmed/,DanaInfo=www.ncbi.nlm.nih.gov+22052419</w:t>
      </w:r>
    </w:p>
    <w:p w:rsidR="000D5B19" w:rsidRDefault="000D5B19">
      <w:r>
        <w:t xml:space="preserve">[12] Oropharyngeal </w:t>
      </w:r>
      <w:r w:rsidRPr="000D5B19">
        <w:t>https://vpn.ucsf.edu/pubmed/,DanaInfo=www.ncbi.nlm.nih.gov+21433017</w:t>
      </w:r>
    </w:p>
    <w:p w:rsidR="000D5B19" w:rsidRDefault="000D5B19">
      <w:r>
        <w:t>[13]</w:t>
      </w:r>
      <w:r w:rsidR="003A539B" w:rsidRPr="003A539B">
        <w:t xml:space="preserve"> </w:t>
      </w:r>
      <w:hyperlink r:id="rId22" w:history="1">
        <w:r w:rsidR="003A539B" w:rsidRPr="000A2A5F">
          <w:rPr>
            <w:rStyle w:val="Hyperlink"/>
          </w:rPr>
          <w:t>https://vpn.ucsf.edu/pubmed/,DanaInfo=www.ncbi.nlm.nih.gov+14645640</w:t>
        </w:r>
      </w:hyperlink>
    </w:p>
    <w:p w:rsidR="003A539B" w:rsidRDefault="003A539B">
      <w:r>
        <w:t xml:space="preserve">[14] </w:t>
      </w:r>
      <w:hyperlink r:id="rId23" w:history="1">
        <w:r w:rsidRPr="000A2A5F">
          <w:rPr>
            <w:rStyle w:val="Hyperlink"/>
          </w:rPr>
          <w:t>https://vpn.ucsf.edu/pubmed/,DanaInfo=www.ncbi.nlm.nih.gov+17457171</w:t>
        </w:r>
      </w:hyperlink>
    </w:p>
    <w:p w:rsidR="003A539B" w:rsidRDefault="003A539B">
      <w:r>
        <w:t xml:space="preserve">[15] </w:t>
      </w:r>
      <w:hyperlink r:id="rId24" w:history="1">
        <w:r w:rsidRPr="000A2A5F">
          <w:rPr>
            <w:rStyle w:val="Hyperlink"/>
          </w:rPr>
          <w:t>https://vpn.ucsf.edu/pubmed/,DanaInfo=www.ncbi.nlm.nih.gov+12860752</w:t>
        </w:r>
      </w:hyperlink>
    </w:p>
    <w:p w:rsidR="003A539B" w:rsidRDefault="003A539B">
      <w:r>
        <w:t xml:space="preserve">[16] </w:t>
      </w:r>
      <w:r w:rsidRPr="003A539B">
        <w:t>https://vpn.ucsf.edu/pubmed/,DanaInfo=www.ncbi.nlm.nih.gov+18600379</w:t>
      </w:r>
    </w:p>
    <w:p w:rsidR="00F07E52" w:rsidRDefault="00F07E52">
      <w:r>
        <w:t xml:space="preserve">[17] </w:t>
      </w:r>
      <w:r w:rsidRPr="00F07E52">
        <w:t>http://www.ncbi.nlm.nih.gov/pubmed/17309980</w:t>
      </w:r>
    </w:p>
    <w:p w:rsidR="00F07E52" w:rsidRDefault="008C3E74">
      <w:r>
        <w:t xml:space="preserve">[18] </w:t>
      </w:r>
      <w:hyperlink r:id="rId25" w:history="1">
        <w:r w:rsidRPr="000A2A5F">
          <w:rPr>
            <w:rStyle w:val="Hyperlink"/>
          </w:rPr>
          <w:t>http://archotol.jamanetwork.com/article.aspx?articleid=484651</w:t>
        </w:r>
      </w:hyperlink>
    </w:p>
    <w:p w:rsidR="008C3E74" w:rsidRDefault="008C3E74">
      <w:r>
        <w:t xml:space="preserve">[19] </w:t>
      </w:r>
      <w:hyperlink r:id="rId26" w:history="1">
        <w:r w:rsidR="009D4F9F" w:rsidRPr="000A2A5F">
          <w:rPr>
            <w:rStyle w:val="Hyperlink"/>
          </w:rPr>
          <w:t>http://www.cancerstaging.org/products/pasteditions.html</w:t>
        </w:r>
      </w:hyperlink>
    </w:p>
    <w:p w:rsidR="009D4F9F" w:rsidRDefault="009D4F9F">
      <w:r>
        <w:lastRenderedPageBreak/>
        <w:t xml:space="preserve">[20] </w:t>
      </w:r>
      <w:r w:rsidRPr="009D4F9F">
        <w:t>http://www.ncbi.nlm.nih.gov/pubmed/11753979</w:t>
      </w:r>
    </w:p>
    <w:p w:rsidR="00CD2F4F" w:rsidRDefault="00BB1F0F">
      <w:r>
        <w:rPr>
          <w:rStyle w:val="Hyperlink"/>
        </w:rPr>
        <w:t>[21]</w:t>
      </w:r>
      <w:r w:rsidR="00BA44C2" w:rsidDel="00BB1F0F">
        <w:t xml:space="preserve"> </w:t>
      </w:r>
      <w:hyperlink r:id="rId27" w:history="1">
        <w:r w:rsidR="00CD2F4F" w:rsidRPr="00E447C8">
          <w:rPr>
            <w:rStyle w:val="Hyperlink"/>
          </w:rPr>
          <w:t>http://onlinelibrary.wiley.com/doi/10.1002/lary.22447/full</w:t>
        </w:r>
      </w:hyperlink>
    </w:p>
    <w:p w:rsidR="00CD2F4F" w:rsidRDefault="00CD2F4F"/>
    <w:sectPr w:rsidR="00CD2F4F" w:rsidSect="00716A4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Ivan Elsayed" w:date="2013-05-17T00:21:00Z" w:initials="IE">
    <w:p w:rsidR="006B1527" w:rsidRDefault="006B1527">
      <w:pPr>
        <w:pStyle w:val="CommentText"/>
      </w:pPr>
      <w:r>
        <w:rPr>
          <w:rStyle w:val="CommentReference"/>
        </w:rPr>
        <w:annotationRef/>
      </w:r>
      <w:r>
        <w:t>Did you include nasonpharynx or just nasal cavity and paranasal sinus? Nasopharyngeal carcinoma may coded differently</w:t>
      </w:r>
    </w:p>
  </w:comment>
  <w:comment w:id="23" w:author="Ivan Elsayed" w:date="2013-05-17T00:21:00Z" w:initials="IE">
    <w:p w:rsidR="006B1527" w:rsidRDefault="006B1527">
      <w:pPr>
        <w:pStyle w:val="CommentText"/>
      </w:pPr>
      <w:r>
        <w:rPr>
          <w:rStyle w:val="CommentReference"/>
        </w:rPr>
        <w:annotationRef/>
      </w:r>
      <w:r>
        <w:t>Was radical neck dissection specified or just neck dissection?</w:t>
      </w:r>
    </w:p>
  </w:comment>
  <w:comment w:id="32" w:author="Ivan Elsayed" w:date="2013-05-17T00:21:00Z" w:initials="IE">
    <w:p w:rsidR="006B1527" w:rsidRDefault="006B1527">
      <w:pPr>
        <w:pStyle w:val="CommentText"/>
      </w:pPr>
      <w:r>
        <w:rPr>
          <w:rStyle w:val="CommentReference"/>
        </w:rPr>
        <w:annotationRef/>
      </w:r>
      <w:r>
        <w:t>The maxillary sinus defined above is still a paranasal sinus</w:t>
      </w:r>
    </w:p>
  </w:comment>
  <w:comment w:id="39" w:author="Ivan Elsayed" w:date="2013-05-17T00:21:00Z" w:initials="IE">
    <w:p w:rsidR="006B1527" w:rsidRDefault="006B1527">
      <w:pPr>
        <w:pStyle w:val="CommentText"/>
      </w:pPr>
      <w:r>
        <w:rPr>
          <w:rStyle w:val="CommentReference"/>
        </w:rPr>
        <w:annotationRef/>
      </w:r>
      <w:r>
        <w:t>Is neck diss, orbit/max the definition of high risk case?</w:t>
      </w:r>
    </w:p>
  </w:comment>
  <w:comment w:id="40" w:author="Ivan Elsayed" w:date="2013-05-17T00:21:00Z" w:initials="IE">
    <w:p w:rsidR="006B1527" w:rsidRDefault="006B1527">
      <w:pPr>
        <w:pStyle w:val="CommentText"/>
      </w:pPr>
      <w:r>
        <w:rPr>
          <w:rStyle w:val="CommentReference"/>
        </w:rPr>
        <w:annotationRef/>
      </w:r>
      <w:r>
        <w:t>You did not mention the time trend in the results.where more cases done at small practices in the past?will look in the figures.</w:t>
      </w:r>
    </w:p>
  </w:comment>
  <w:comment w:id="44" w:author="Ivan Elsayed" w:date="2013-05-17T00:21:00Z" w:initials="IE">
    <w:p w:rsidR="006B1527" w:rsidRDefault="006B1527">
      <w:pPr>
        <w:pStyle w:val="CommentText"/>
      </w:pPr>
      <w:r>
        <w:rPr>
          <w:rStyle w:val="CommentReference"/>
        </w:rPr>
        <w:annotationRef/>
      </w:r>
      <w:r>
        <w:t>We don’tknow if these were primary tumors, or if preop RT was done, we jut know they had surgery of a sinonasal tumor. We can’t say that surgery is offered more likely at high volume centers vs radiation unless we know how many patients were treated per year (with or without surgery).</w:t>
      </w:r>
    </w:p>
  </w:comment>
  <w:comment w:id="48" w:author="Ivan Elsayed" w:date="2013-05-17T00:21:00Z" w:initials="IE">
    <w:p w:rsidR="006B1527" w:rsidRDefault="006B1527">
      <w:pPr>
        <w:pStyle w:val="CommentText"/>
      </w:pPr>
      <w:r>
        <w:rPr>
          <w:rStyle w:val="CommentReference"/>
        </w:rPr>
        <w:annotationRef/>
      </w:r>
      <w:r>
        <w:t>We have no evidence it was intial surgery vs recurrence et.</w:t>
      </w:r>
    </w:p>
  </w:comment>
  <w:comment w:id="52" w:author="Ivan Elsayed" w:date="2013-05-17T00:21:00Z" w:initials="IE">
    <w:p w:rsidR="006B1527" w:rsidRDefault="006B1527">
      <w:pPr>
        <w:pStyle w:val="CommentText"/>
      </w:pPr>
      <w:r>
        <w:rPr>
          <w:rStyle w:val="CommentReference"/>
        </w:rPr>
        <w:annotationRef/>
      </w:r>
      <w:r>
        <w:t>Do we have evidence this trend is different than in past?</w:t>
      </w:r>
    </w:p>
  </w:comment>
  <w:comment w:id="56" w:author="Ivan Elsayed" w:date="2013-05-17T00:21:00Z" w:initials="IE">
    <w:p w:rsidR="006B1527" w:rsidRDefault="006B1527">
      <w:pPr>
        <w:pStyle w:val="CommentText"/>
      </w:pPr>
      <w:r>
        <w:rPr>
          <w:rStyle w:val="CommentReference"/>
        </w:rPr>
        <w:annotationRef/>
      </w:r>
      <w:r>
        <w:t>This is not presented in theresults here- the conclusion the abstract should reflec the reults in the abstract.</w:t>
      </w:r>
    </w:p>
  </w:comment>
  <w:comment w:id="59" w:author="Ivan Elsayed" w:date="2013-05-17T00:21:00Z" w:initials="IE">
    <w:p w:rsidR="006B1527" w:rsidRDefault="006B1527">
      <w:pPr>
        <w:pStyle w:val="CommentText"/>
      </w:pPr>
      <w:r>
        <w:rPr>
          <w:rStyle w:val="CommentReference"/>
        </w:rPr>
        <w:annotationRef/>
      </w:r>
      <w:r>
        <w:t>Do you mean nasal cavity?</w:t>
      </w:r>
    </w:p>
  </w:comment>
  <w:comment w:id="101" w:author="Ivan Elsayed" w:date="2013-05-17T00:21:00Z" w:initials="IE">
    <w:p w:rsidR="006B1527" w:rsidRPr="006B1527" w:rsidRDefault="006B1527" w:rsidP="006B1527">
      <w:pPr>
        <w:shd w:val="clear" w:color="auto" w:fill="FFFFFF"/>
        <w:rPr>
          <w:rFonts w:ascii="Arial" w:eastAsia="Times New Roman" w:hAnsi="Arial" w:cs="Arial"/>
          <w:sz w:val="20"/>
          <w:szCs w:val="20"/>
        </w:rPr>
      </w:pPr>
      <w:r>
        <w:rPr>
          <w:rStyle w:val="CommentReference"/>
        </w:rPr>
        <w:annotationRef/>
      </w:r>
      <w:hyperlink r:id="rId1" w:tooltip="Head &amp; neck." w:history="1">
        <w:r w:rsidRPr="006B1527">
          <w:rPr>
            <w:rFonts w:ascii="Arial" w:eastAsia="Times New Roman" w:hAnsi="Arial" w:cs="Arial"/>
            <w:color w:val="2F4A8B"/>
            <w:sz w:val="20"/>
            <w:szCs w:val="20"/>
            <w:u w:val="single"/>
          </w:rPr>
          <w:t>Head Neck.</w:t>
        </w:r>
      </w:hyperlink>
      <w:r w:rsidRPr="006B1527">
        <w:rPr>
          <w:rFonts w:ascii="Arial" w:eastAsia="Times New Roman" w:hAnsi="Arial" w:cs="Arial"/>
          <w:sz w:val="20"/>
          <w:szCs w:val="20"/>
        </w:rPr>
        <w:t xml:space="preserve"> 2011 Sep;33(9):1352-65. doi: 10.1002/hed.21515. Epub 2010 Aug 24.</w:t>
      </w:r>
    </w:p>
    <w:p w:rsidR="006B1527" w:rsidRPr="006B1527" w:rsidRDefault="006B1527" w:rsidP="006B1527">
      <w:pPr>
        <w:shd w:val="clear" w:color="auto" w:fill="FFFFFF"/>
        <w:spacing w:before="240" w:after="120" w:line="240" w:lineRule="auto"/>
        <w:outlineLvl w:val="0"/>
        <w:rPr>
          <w:rFonts w:ascii="Arial" w:eastAsia="Times New Roman" w:hAnsi="Arial" w:cs="Arial"/>
          <w:b/>
          <w:bCs/>
          <w:color w:val="000000"/>
          <w:kern w:val="36"/>
          <w:sz w:val="28"/>
          <w:szCs w:val="28"/>
        </w:rPr>
      </w:pPr>
      <w:r w:rsidRPr="006B1527">
        <w:rPr>
          <w:rFonts w:ascii="Arial" w:eastAsia="Times New Roman" w:hAnsi="Arial" w:cs="Arial"/>
          <w:b/>
          <w:bCs/>
          <w:color w:val="000000"/>
          <w:kern w:val="36"/>
          <w:sz w:val="28"/>
          <w:szCs w:val="28"/>
        </w:rPr>
        <w:t>Contemporary management of sinonasal cancer.</w:t>
      </w:r>
    </w:p>
    <w:p w:rsidR="006B1527" w:rsidRPr="006B1527" w:rsidRDefault="0058653D" w:rsidP="006B1527">
      <w:pPr>
        <w:shd w:val="clear" w:color="auto" w:fill="FFFFFF"/>
        <w:spacing w:line="240" w:lineRule="auto"/>
        <w:rPr>
          <w:rFonts w:ascii="Arial" w:eastAsia="Times New Roman" w:hAnsi="Arial" w:cs="Arial"/>
          <w:sz w:val="20"/>
          <w:szCs w:val="20"/>
        </w:rPr>
      </w:pPr>
      <w:hyperlink r:id="rId2" w:history="1">
        <w:r w:rsidR="006B1527" w:rsidRPr="006B1527">
          <w:rPr>
            <w:rFonts w:ascii="Arial" w:eastAsia="Times New Roman" w:hAnsi="Arial" w:cs="Arial"/>
            <w:color w:val="2F4A8B"/>
            <w:sz w:val="20"/>
            <w:szCs w:val="20"/>
            <w:u w:val="single"/>
          </w:rPr>
          <w:t>Robbins KT</w:t>
        </w:r>
      </w:hyperlink>
      <w:r w:rsidR="006B1527" w:rsidRPr="006B1527">
        <w:rPr>
          <w:rFonts w:ascii="Arial" w:eastAsia="Times New Roman" w:hAnsi="Arial" w:cs="Arial"/>
          <w:sz w:val="20"/>
          <w:szCs w:val="20"/>
        </w:rPr>
        <w:t xml:space="preserve">, </w:t>
      </w:r>
      <w:hyperlink r:id="rId3" w:history="1">
        <w:r w:rsidR="006B1527" w:rsidRPr="006B1527">
          <w:rPr>
            <w:rFonts w:ascii="Arial" w:eastAsia="Times New Roman" w:hAnsi="Arial" w:cs="Arial"/>
            <w:color w:val="2F4A8B"/>
            <w:sz w:val="20"/>
            <w:szCs w:val="20"/>
            <w:u w:val="single"/>
          </w:rPr>
          <w:t>Ferlito A</w:t>
        </w:r>
      </w:hyperlink>
      <w:r w:rsidR="006B1527" w:rsidRPr="006B1527">
        <w:rPr>
          <w:rFonts w:ascii="Arial" w:eastAsia="Times New Roman" w:hAnsi="Arial" w:cs="Arial"/>
          <w:sz w:val="20"/>
          <w:szCs w:val="20"/>
        </w:rPr>
        <w:t xml:space="preserve">, </w:t>
      </w:r>
      <w:hyperlink r:id="rId4" w:history="1">
        <w:r w:rsidR="006B1527" w:rsidRPr="006B1527">
          <w:rPr>
            <w:rFonts w:ascii="Arial" w:eastAsia="Times New Roman" w:hAnsi="Arial" w:cs="Arial"/>
            <w:color w:val="2F4A8B"/>
            <w:sz w:val="20"/>
            <w:szCs w:val="20"/>
            <w:u w:val="single"/>
          </w:rPr>
          <w:t>Silver CE</w:t>
        </w:r>
      </w:hyperlink>
      <w:r w:rsidR="006B1527" w:rsidRPr="006B1527">
        <w:rPr>
          <w:rFonts w:ascii="Arial" w:eastAsia="Times New Roman" w:hAnsi="Arial" w:cs="Arial"/>
          <w:sz w:val="20"/>
          <w:szCs w:val="20"/>
        </w:rPr>
        <w:t xml:space="preserve">, </w:t>
      </w:r>
      <w:hyperlink r:id="rId5" w:history="1">
        <w:r w:rsidR="006B1527" w:rsidRPr="006B1527">
          <w:rPr>
            <w:rFonts w:ascii="Arial" w:eastAsia="Times New Roman" w:hAnsi="Arial" w:cs="Arial"/>
            <w:color w:val="2F4A8B"/>
            <w:sz w:val="20"/>
            <w:szCs w:val="20"/>
            <w:u w:val="single"/>
          </w:rPr>
          <w:t>Takes RP</w:t>
        </w:r>
      </w:hyperlink>
      <w:r w:rsidR="006B1527" w:rsidRPr="006B1527">
        <w:rPr>
          <w:rFonts w:ascii="Arial" w:eastAsia="Times New Roman" w:hAnsi="Arial" w:cs="Arial"/>
          <w:sz w:val="20"/>
          <w:szCs w:val="20"/>
        </w:rPr>
        <w:t xml:space="preserve">, </w:t>
      </w:r>
      <w:hyperlink r:id="rId6" w:history="1">
        <w:r w:rsidR="006B1527" w:rsidRPr="006B1527">
          <w:rPr>
            <w:rFonts w:ascii="Arial" w:eastAsia="Times New Roman" w:hAnsi="Arial" w:cs="Arial"/>
            <w:color w:val="2F4A8B"/>
            <w:sz w:val="20"/>
            <w:szCs w:val="20"/>
            <w:u w:val="single"/>
          </w:rPr>
          <w:t>Strojan P</w:t>
        </w:r>
      </w:hyperlink>
      <w:r w:rsidR="006B1527" w:rsidRPr="006B1527">
        <w:rPr>
          <w:rFonts w:ascii="Arial" w:eastAsia="Times New Roman" w:hAnsi="Arial" w:cs="Arial"/>
          <w:sz w:val="20"/>
          <w:szCs w:val="20"/>
        </w:rPr>
        <w:t xml:space="preserve">, </w:t>
      </w:r>
      <w:hyperlink r:id="rId7" w:history="1">
        <w:r w:rsidR="006B1527" w:rsidRPr="006B1527">
          <w:rPr>
            <w:rFonts w:ascii="Arial" w:eastAsia="Times New Roman" w:hAnsi="Arial" w:cs="Arial"/>
            <w:color w:val="2F4A8B"/>
            <w:sz w:val="20"/>
            <w:szCs w:val="20"/>
            <w:u w:val="single"/>
          </w:rPr>
          <w:t>Snyderman CH</w:t>
        </w:r>
      </w:hyperlink>
      <w:r w:rsidR="006B1527" w:rsidRPr="006B1527">
        <w:rPr>
          <w:rFonts w:ascii="Arial" w:eastAsia="Times New Roman" w:hAnsi="Arial" w:cs="Arial"/>
          <w:sz w:val="20"/>
          <w:szCs w:val="20"/>
        </w:rPr>
        <w:t xml:space="preserve">, </w:t>
      </w:r>
      <w:hyperlink r:id="rId8" w:history="1">
        <w:r w:rsidR="006B1527" w:rsidRPr="006B1527">
          <w:rPr>
            <w:rFonts w:ascii="Arial" w:eastAsia="Times New Roman" w:hAnsi="Arial" w:cs="Arial"/>
            <w:color w:val="2F4A8B"/>
            <w:sz w:val="20"/>
            <w:szCs w:val="20"/>
            <w:u w:val="single"/>
          </w:rPr>
          <w:t>de Bree R</w:t>
        </w:r>
      </w:hyperlink>
      <w:r w:rsidR="006B1527" w:rsidRPr="006B1527">
        <w:rPr>
          <w:rFonts w:ascii="Arial" w:eastAsia="Times New Roman" w:hAnsi="Arial" w:cs="Arial"/>
          <w:sz w:val="20"/>
          <w:szCs w:val="20"/>
        </w:rPr>
        <w:t xml:space="preserve">, </w:t>
      </w:r>
      <w:hyperlink r:id="rId9" w:history="1">
        <w:r w:rsidR="006B1527" w:rsidRPr="006B1527">
          <w:rPr>
            <w:rFonts w:ascii="Arial" w:eastAsia="Times New Roman" w:hAnsi="Arial" w:cs="Arial"/>
            <w:color w:val="2F4A8B"/>
            <w:sz w:val="20"/>
            <w:szCs w:val="20"/>
            <w:u w:val="single"/>
          </w:rPr>
          <w:t>Haigentz M Jr</w:t>
        </w:r>
      </w:hyperlink>
      <w:r w:rsidR="006B1527" w:rsidRPr="006B1527">
        <w:rPr>
          <w:rFonts w:ascii="Arial" w:eastAsia="Times New Roman" w:hAnsi="Arial" w:cs="Arial"/>
          <w:sz w:val="20"/>
          <w:szCs w:val="20"/>
        </w:rPr>
        <w:t xml:space="preserve">, </w:t>
      </w:r>
      <w:hyperlink r:id="rId10" w:history="1">
        <w:r w:rsidR="006B1527" w:rsidRPr="006B1527">
          <w:rPr>
            <w:rFonts w:ascii="Arial" w:eastAsia="Times New Roman" w:hAnsi="Arial" w:cs="Arial"/>
            <w:color w:val="2F4A8B"/>
            <w:sz w:val="20"/>
            <w:szCs w:val="20"/>
            <w:u w:val="single"/>
          </w:rPr>
          <w:t>Langendijk JA</w:t>
        </w:r>
      </w:hyperlink>
      <w:r w:rsidR="006B1527" w:rsidRPr="006B1527">
        <w:rPr>
          <w:rFonts w:ascii="Arial" w:eastAsia="Times New Roman" w:hAnsi="Arial" w:cs="Arial"/>
          <w:sz w:val="20"/>
          <w:szCs w:val="20"/>
        </w:rPr>
        <w:t xml:space="preserve">, </w:t>
      </w:r>
      <w:hyperlink r:id="rId11" w:history="1">
        <w:r w:rsidR="006B1527" w:rsidRPr="006B1527">
          <w:rPr>
            <w:rFonts w:ascii="Arial" w:eastAsia="Times New Roman" w:hAnsi="Arial" w:cs="Arial"/>
            <w:color w:val="2F4A8B"/>
            <w:sz w:val="20"/>
            <w:szCs w:val="20"/>
            <w:u w:val="single"/>
          </w:rPr>
          <w:t>Rinaldo A</w:t>
        </w:r>
      </w:hyperlink>
      <w:r w:rsidR="006B1527" w:rsidRPr="006B1527">
        <w:rPr>
          <w:rFonts w:ascii="Arial" w:eastAsia="Times New Roman" w:hAnsi="Arial" w:cs="Arial"/>
          <w:sz w:val="20"/>
          <w:szCs w:val="20"/>
        </w:rPr>
        <w:t xml:space="preserve">, </w:t>
      </w:r>
      <w:hyperlink r:id="rId12" w:history="1">
        <w:r w:rsidR="006B1527" w:rsidRPr="006B1527">
          <w:rPr>
            <w:rFonts w:ascii="Arial" w:eastAsia="Times New Roman" w:hAnsi="Arial" w:cs="Arial"/>
            <w:color w:val="2F4A8B"/>
            <w:sz w:val="20"/>
            <w:szCs w:val="20"/>
            <w:u w:val="single"/>
          </w:rPr>
          <w:t>Shaha AR</w:t>
        </w:r>
      </w:hyperlink>
      <w:r w:rsidR="006B1527" w:rsidRPr="006B1527">
        <w:rPr>
          <w:rFonts w:ascii="Arial" w:eastAsia="Times New Roman" w:hAnsi="Arial" w:cs="Arial"/>
          <w:sz w:val="20"/>
          <w:szCs w:val="20"/>
        </w:rPr>
        <w:t xml:space="preserve">, </w:t>
      </w:r>
      <w:hyperlink r:id="rId13" w:history="1">
        <w:r w:rsidR="006B1527" w:rsidRPr="006B1527">
          <w:rPr>
            <w:rFonts w:ascii="Arial" w:eastAsia="Times New Roman" w:hAnsi="Arial" w:cs="Arial"/>
            <w:color w:val="2F4A8B"/>
            <w:sz w:val="20"/>
            <w:szCs w:val="20"/>
            <w:u w:val="single"/>
          </w:rPr>
          <w:t>Hanna EY</w:t>
        </w:r>
      </w:hyperlink>
      <w:r w:rsidR="006B1527" w:rsidRPr="006B1527">
        <w:rPr>
          <w:rFonts w:ascii="Arial" w:eastAsia="Times New Roman" w:hAnsi="Arial" w:cs="Arial"/>
          <w:sz w:val="20"/>
          <w:szCs w:val="20"/>
        </w:rPr>
        <w:t xml:space="preserve">, </w:t>
      </w:r>
      <w:hyperlink r:id="rId14" w:history="1">
        <w:r w:rsidR="006B1527" w:rsidRPr="006B1527">
          <w:rPr>
            <w:rFonts w:ascii="Arial" w:eastAsia="Times New Roman" w:hAnsi="Arial" w:cs="Arial"/>
            <w:color w:val="2F4A8B"/>
            <w:sz w:val="20"/>
            <w:szCs w:val="20"/>
            <w:u w:val="single"/>
          </w:rPr>
          <w:t>Werner JA</w:t>
        </w:r>
      </w:hyperlink>
      <w:r w:rsidR="006B1527" w:rsidRPr="006B1527">
        <w:rPr>
          <w:rFonts w:ascii="Arial" w:eastAsia="Times New Roman" w:hAnsi="Arial" w:cs="Arial"/>
          <w:sz w:val="20"/>
          <w:szCs w:val="20"/>
        </w:rPr>
        <w:t xml:space="preserve">, </w:t>
      </w:r>
      <w:hyperlink r:id="rId15" w:history="1">
        <w:r w:rsidR="006B1527" w:rsidRPr="006B1527">
          <w:rPr>
            <w:rFonts w:ascii="Arial" w:eastAsia="Times New Roman" w:hAnsi="Arial" w:cs="Arial"/>
            <w:color w:val="2F4A8B"/>
            <w:sz w:val="20"/>
            <w:szCs w:val="20"/>
            <w:u w:val="single"/>
          </w:rPr>
          <w:t>Suárez C</w:t>
        </w:r>
      </w:hyperlink>
      <w:r w:rsidR="006B1527" w:rsidRPr="006B1527">
        <w:rPr>
          <w:rFonts w:ascii="Arial" w:eastAsia="Times New Roman" w:hAnsi="Arial" w:cs="Arial"/>
          <w:sz w:val="20"/>
          <w:szCs w:val="20"/>
        </w:rPr>
        <w:t>.</w:t>
      </w:r>
    </w:p>
    <w:p w:rsidR="006B1527" w:rsidRDefault="006B1527">
      <w:pPr>
        <w:pStyle w:val="CommentText"/>
      </w:pPr>
    </w:p>
  </w:comment>
  <w:comment w:id="111" w:author="Ivan Elsayed" w:date="2013-05-17T00:21:00Z" w:initials="IE">
    <w:p w:rsidR="006B1527" w:rsidRDefault="006B1527">
      <w:pPr>
        <w:pStyle w:val="CommentText"/>
      </w:pPr>
      <w:r>
        <w:rPr>
          <w:rStyle w:val="CommentReference"/>
        </w:rPr>
        <w:annotationRef/>
      </w:r>
      <w:r>
        <w:t>But the low level evidence that does exist suggest in most cases surgery with radiotherapy is the best option at this point. There is no evidence to suggest anything is better- not sure you want to get into that discussion when the data in this paper does address it- then it seems like an opinion piece and not objective.</w:t>
      </w:r>
    </w:p>
  </w:comment>
  <w:comment w:id="127" w:author="Ivan Elsayed" w:date="2013-05-17T00:21:00Z" w:initials="IE">
    <w:p w:rsidR="00F4492C" w:rsidRDefault="00F4492C">
      <w:pPr>
        <w:pStyle w:val="CommentText"/>
      </w:pPr>
      <w:r>
        <w:rPr>
          <w:rStyle w:val="CommentReference"/>
        </w:rPr>
        <w:annotationRef/>
      </w:r>
      <w:r>
        <w:t>Need to use Mendenhalls 2009 updated study of this series.</w:t>
      </w:r>
    </w:p>
    <w:p w:rsidR="00F4492C" w:rsidRDefault="00F4492C">
      <w:pPr>
        <w:pStyle w:val="CommentText"/>
      </w:pPr>
    </w:p>
  </w:comment>
  <w:comment w:id="133" w:author="Ivan Elsayed" w:date="2013-05-17T00:21:00Z" w:initials="IE">
    <w:p w:rsidR="00F4492C" w:rsidRDefault="00F4492C">
      <w:pPr>
        <w:pStyle w:val="CommentText"/>
      </w:pPr>
      <w:r>
        <w:rPr>
          <w:rStyle w:val="CommentReference"/>
        </w:rPr>
        <w:annotationRef/>
      </w:r>
      <w:r>
        <w:t>Reference?</w:t>
      </w:r>
    </w:p>
  </w:comment>
  <w:comment w:id="147" w:author="Ivan Elsayed" w:date="2013-05-17T00:21:00Z" w:initials="IE">
    <w:p w:rsidR="00C87037" w:rsidRPr="00C87037" w:rsidRDefault="00C87037">
      <w:pPr>
        <w:pStyle w:val="CommentText"/>
        <w:rPr>
          <w:b/>
        </w:rPr>
      </w:pPr>
      <w:r>
        <w:rPr>
          <w:rStyle w:val="CommentReference"/>
        </w:rPr>
        <w:annotationRef/>
      </w:r>
      <w:r w:rsidRPr="00C87037">
        <w:rPr>
          <w:b/>
        </w:rPr>
        <w:t>David= this was one of my orginal questions- is there any correlation of the 32 high volume centers and Major populations centers? Like SF, LA, NY etc- i.e. is a rural person less likely to get surgery?</w:t>
      </w:r>
    </w:p>
  </w:comment>
  <w:comment w:id="158" w:author="Ivan Elsayed" w:date="2013-05-17T00:21:00Z" w:initials="IE">
    <w:p w:rsidR="006B1527" w:rsidRDefault="006B1527">
      <w:pPr>
        <w:pStyle w:val="CommentText"/>
      </w:pPr>
      <w:r>
        <w:rPr>
          <w:rStyle w:val="CommentReference"/>
        </w:rPr>
        <w:annotationRef/>
      </w:r>
      <w:r>
        <w:t>Seems like the introduction should be discussing thte role of big center vs little center since that is the pattern we are seeing</w:t>
      </w:r>
    </w:p>
  </w:comment>
  <w:comment w:id="159" w:author="Ivan Elsayed" w:date="2013-05-17T00:21:00Z" w:initials="IE">
    <w:p w:rsidR="006B1527" w:rsidRDefault="006B1527">
      <w:pPr>
        <w:pStyle w:val="CommentText"/>
      </w:pPr>
      <w:r>
        <w:rPr>
          <w:rStyle w:val="CommentReference"/>
        </w:rPr>
        <w:annotationRef/>
      </w:r>
      <w:r>
        <w:t>We don’t really get outcome data. Its more like safety data.</w:t>
      </w:r>
    </w:p>
  </w:comment>
  <w:comment w:id="160" w:author="Ivan Elsayed" w:date="2013-05-17T00:21:00Z" w:initials="IE">
    <w:p w:rsidR="006B1527" w:rsidRDefault="006B1527">
      <w:pPr>
        <w:pStyle w:val="CommentText"/>
      </w:pPr>
      <w:r>
        <w:rPr>
          <w:rStyle w:val="CommentReference"/>
        </w:rPr>
        <w:annotationRef/>
      </w:r>
      <w:r>
        <w:t>This study has no bearing on surgery vs radiation, only on the quality of surgery being provided. I would focus more on “how surgery is delivered”</w:t>
      </w:r>
    </w:p>
  </w:comment>
  <w:comment w:id="165" w:author="Ivan Elsayed" w:date="2013-05-17T00:21:00Z" w:initials="IE">
    <w:p w:rsidR="00C87037" w:rsidRDefault="00C87037">
      <w:pPr>
        <w:pStyle w:val="CommentText"/>
      </w:pPr>
      <w:r>
        <w:rPr>
          <w:rStyle w:val="CommentReference"/>
        </w:rPr>
        <w:annotationRef/>
      </w:r>
      <w:r>
        <w:t>In the abstract you included maxillary sinus?</w:t>
      </w:r>
    </w:p>
  </w:comment>
  <w:comment w:id="173" w:author="Ivan Elsayed" w:date="2013-05-17T00:21:00Z" w:initials="IE">
    <w:p w:rsidR="00C87037" w:rsidRDefault="00C87037">
      <w:pPr>
        <w:pStyle w:val="CommentText"/>
      </w:pPr>
      <w:r>
        <w:rPr>
          <w:rStyle w:val="CommentReference"/>
        </w:rPr>
        <w:annotationRef/>
      </w:r>
      <w:r>
        <w:t xml:space="preserve">Which is high volume and which is low volume. </w:t>
      </w:r>
    </w:p>
    <w:p w:rsidR="00C87037" w:rsidRDefault="00C87037">
      <w:pPr>
        <w:pStyle w:val="CommentText"/>
      </w:pPr>
      <w:r>
        <w:t>Proportion of what? What does the trend  show? Why is one line flat and other rising? This is not clearly stated.</w:t>
      </w:r>
    </w:p>
  </w:comment>
  <w:comment w:id="174" w:author="Ivan Elsayed" w:date="2013-05-17T00:21:00Z" w:initials="IE">
    <w:p w:rsidR="006B1527" w:rsidRDefault="006B1527">
      <w:pPr>
        <w:pStyle w:val="CommentText"/>
      </w:pPr>
      <w:r>
        <w:rPr>
          <w:rStyle w:val="CommentReference"/>
        </w:rPr>
        <w:annotationRef/>
      </w:r>
      <w:r>
        <w:t>Graphs need to be tidied up- label inconsistent- what is the “count” represent. What is left figure and right? Would label A and B and explain.</w:t>
      </w:r>
    </w:p>
    <w:p w:rsidR="00C87037" w:rsidRDefault="00C87037">
      <w:pPr>
        <w:pStyle w:val="CommentText"/>
      </w:pPr>
      <w:r>
        <w:t>You say percentage in figure, but proportion in text.</w:t>
      </w:r>
    </w:p>
    <w:p w:rsidR="00C87037" w:rsidRDefault="00C87037">
      <w:pPr>
        <w:pStyle w:val="CommentText"/>
      </w:pPr>
    </w:p>
  </w:comment>
  <w:comment w:id="179" w:author="Ivan Elsayed" w:date="2013-05-17T00:21:00Z" w:initials="IE">
    <w:p w:rsidR="005F7510" w:rsidRDefault="005F7510">
      <w:pPr>
        <w:pStyle w:val="CommentText"/>
      </w:pPr>
      <w:r>
        <w:rPr>
          <w:rStyle w:val="CommentReference"/>
        </w:rPr>
        <w:annotationRef/>
      </w:r>
      <w:r>
        <w:t>Nearly half the cases in high volume centers involved the orbit and skull base! Put that in result</w:t>
      </w:r>
    </w:p>
  </w:comment>
  <w:comment w:id="180" w:author="Ivan Elsayed" w:date="2013-05-17T00:21:00Z" w:initials="IE">
    <w:p w:rsidR="005F7510" w:rsidRDefault="005F7510">
      <w:pPr>
        <w:pStyle w:val="CommentText"/>
      </w:pPr>
      <w:r>
        <w:rPr>
          <w:rStyle w:val="CommentReference"/>
        </w:rPr>
        <w:annotationRef/>
      </w:r>
      <w:r>
        <w:t xml:space="preserve">High volume hospitals tend to be large (73%), teaching (90%) in Urban settings (96%). </w:t>
      </w:r>
    </w:p>
    <w:p w:rsidR="005F7510" w:rsidRDefault="005F7510">
      <w:pPr>
        <w:pStyle w:val="CommentText"/>
      </w:pPr>
      <w:r>
        <w:t>Overall  707+29=736pts were treated in an Urban setting (is that 90%)</w:t>
      </w:r>
    </w:p>
    <w:p w:rsidR="005F7510" w:rsidRDefault="005F7510">
      <w:pPr>
        <w:pStyle w:val="CommentText"/>
      </w:pPr>
    </w:p>
    <w:p w:rsidR="005F7510" w:rsidRDefault="005F7510">
      <w:pPr>
        <w:pStyle w:val="CommentText"/>
      </w:pPr>
      <w:r>
        <w:t>Characterize the population:</w:t>
      </w:r>
    </w:p>
    <w:p w:rsidR="005F7510" w:rsidRDefault="005F7510">
      <w:pPr>
        <w:pStyle w:val="CommentText"/>
      </w:pPr>
      <w:r>
        <w:t>What % in entire group had skull base involvement and what % had orbital involvement</w:t>
      </w:r>
    </w:p>
    <w:p w:rsidR="005F7510" w:rsidRDefault="005F7510">
      <w:pPr>
        <w:pStyle w:val="CommentText"/>
      </w:pPr>
      <w:r>
        <w:t>What % got neck dissection</w:t>
      </w:r>
    </w:p>
  </w:comment>
  <w:comment w:id="181" w:author="Ivan Elsayed" w:date="2013-05-17T00:21:00Z" w:initials="IE">
    <w:p w:rsidR="005F7510" w:rsidRPr="009C5588" w:rsidRDefault="005F7510">
      <w:pPr>
        <w:pStyle w:val="CommentText"/>
        <w:rPr>
          <w:b/>
        </w:rPr>
      </w:pPr>
      <w:r>
        <w:rPr>
          <w:rStyle w:val="CommentReference"/>
        </w:rPr>
        <w:annotationRef/>
      </w:r>
      <w:r w:rsidRPr="009C5588">
        <w:rPr>
          <w:b/>
        </w:rPr>
        <w:t>Was visual defect or cranial neuropathy related to skull base or orbital surgery directl.</w:t>
      </w:r>
    </w:p>
    <w:p w:rsidR="005F7510" w:rsidRPr="009C5588" w:rsidRDefault="005F7510">
      <w:pPr>
        <w:pStyle w:val="CommentText"/>
        <w:rPr>
          <w:b/>
        </w:rPr>
      </w:pPr>
      <w:r w:rsidRPr="009C5588">
        <w:rPr>
          <w:b/>
        </w:rPr>
        <w:t>Related to high volume v low volume</w:t>
      </w:r>
    </w:p>
    <w:p w:rsidR="005F7510" w:rsidRPr="009C5588" w:rsidRDefault="005F7510">
      <w:pPr>
        <w:pStyle w:val="CommentText"/>
        <w:rPr>
          <w:b/>
        </w:rPr>
      </w:pPr>
      <w:r w:rsidRPr="009C5588">
        <w:rPr>
          <w:b/>
        </w:rPr>
        <w:t>Teaching vs nonteaching?</w:t>
      </w:r>
    </w:p>
    <w:p w:rsidR="005F7510" w:rsidRPr="009C5588" w:rsidRDefault="005F7510">
      <w:pPr>
        <w:pStyle w:val="CommentText"/>
        <w:rPr>
          <w:b/>
        </w:rPr>
      </w:pPr>
      <w:r w:rsidRPr="009C5588">
        <w:rPr>
          <w:b/>
        </w:rPr>
        <w:t>Was there a relation of these complications to</w:t>
      </w:r>
    </w:p>
    <w:p w:rsidR="005F7510" w:rsidRDefault="009C5588">
      <w:pPr>
        <w:pStyle w:val="CommentText"/>
      </w:pPr>
      <w:r w:rsidRPr="009C5588">
        <w:rPr>
          <w:b/>
        </w:rPr>
        <w:t>Location :urban non urban?</w:t>
      </w:r>
    </w:p>
  </w:comment>
  <w:comment w:id="182" w:author="Ivan Elsayed" w:date="2013-05-17T00:21:00Z" w:initials="IE">
    <w:p w:rsidR="009C5588" w:rsidRDefault="009C5588">
      <w:pPr>
        <w:pStyle w:val="CommentText"/>
      </w:pPr>
      <w:r>
        <w:rPr>
          <w:rStyle w:val="CommentReference"/>
        </w:rPr>
        <w:annotationRef/>
      </w:r>
      <w:r>
        <w:t>Proportion of what? Pts having surgery at high vol vs low vol, high risk cases, just surgery per population- its not clear what we are trying to say.</w:t>
      </w:r>
    </w:p>
  </w:comment>
  <w:comment w:id="185" w:author="Ivan Elsayed" w:date="2013-05-17T00:21:00Z" w:initials="IE">
    <w:p w:rsidR="006B1527" w:rsidRDefault="006B1527">
      <w:pPr>
        <w:pStyle w:val="CommentText"/>
      </w:pPr>
      <w:r>
        <w:rPr>
          <w:rStyle w:val="CommentReference"/>
        </w:rPr>
        <w:annotationRef/>
      </w:r>
      <w:r>
        <w:t>Would clean up graphs- count= “cases”? etc. is figure 2 , rate in a tertiary hospital?  What is definition of neuro? In the abstract you said neck, orbi, maxillectomy- not neuro?</w:t>
      </w:r>
    </w:p>
  </w:comment>
  <w:comment w:id="186" w:author="Ivan Elsayed" w:date="2013-05-17T00:21:00Z" w:initials="IE">
    <w:p w:rsidR="009C5588" w:rsidRDefault="009C5588">
      <w:pPr>
        <w:pStyle w:val="CommentText"/>
      </w:pPr>
      <w:r>
        <w:rPr>
          <w:rStyle w:val="CommentReference"/>
        </w:rPr>
        <w:annotationRef/>
      </w:r>
      <w:r>
        <w:t>Needs a figure explanation</w:t>
      </w:r>
    </w:p>
  </w:comment>
  <w:comment w:id="187" w:author="Ivan Elsayed" w:date="2013-05-17T00:21:00Z" w:initials="IE">
    <w:p w:rsidR="009C5588" w:rsidRDefault="009C5588">
      <w:pPr>
        <w:pStyle w:val="CommentText"/>
      </w:pPr>
      <w:r>
        <w:rPr>
          <w:rStyle w:val="CommentReference"/>
        </w:rPr>
        <w:annotationRef/>
      </w:r>
      <w:r>
        <w:t>What is this , mortality, morbidity, case volume?</w:t>
      </w:r>
    </w:p>
    <w:p w:rsidR="009C5588" w:rsidRDefault="009C5588">
      <w:pPr>
        <w:pStyle w:val="CommentText"/>
      </w:pPr>
      <w:r>
        <w:t>It looks like in pic two you have the death data- I don’t see I stated other than a coment it went down. Is that panel A?</w:t>
      </w:r>
    </w:p>
  </w:comment>
  <w:comment w:id="188" w:author="Ivan Elsayed" w:date="2013-05-17T00:21:00Z" w:initials="IE">
    <w:p w:rsidR="006B1527" w:rsidRDefault="006B1527">
      <w:pPr>
        <w:pStyle w:val="CommentText"/>
      </w:pPr>
      <w:r>
        <w:rPr>
          <w:rStyle w:val="CommentReference"/>
        </w:rPr>
        <w:annotationRef/>
      </w:r>
      <w:r>
        <w:t>Can you correlate serious morbidity witn maxilla, or neuor vs neck? Etc. any significance as to which procedure they have.</w:t>
      </w:r>
    </w:p>
  </w:comment>
  <w:comment w:id="212" w:author="Ivan Elsayed" w:date="2013-05-17T00:21:00Z" w:initials="IE">
    <w:p w:rsidR="00C93EF4" w:rsidRDefault="00C93EF4">
      <w:pPr>
        <w:pStyle w:val="CommentText"/>
      </w:pPr>
      <w:r>
        <w:rPr>
          <w:rStyle w:val="CommentReference"/>
        </w:rPr>
        <w:annotationRef/>
      </w:r>
      <w:r>
        <w:t>Are you referring to the literature or to your data?</w:t>
      </w:r>
    </w:p>
  </w:comment>
  <w:comment w:id="216" w:author="Ivan Elsayed" w:date="2013-05-17T00:21:00Z" w:initials="IE">
    <w:p w:rsidR="00C93EF4" w:rsidRDefault="00C93EF4">
      <w:pPr>
        <w:pStyle w:val="CommentText"/>
      </w:pPr>
      <w:r>
        <w:rPr>
          <w:rStyle w:val="CommentReference"/>
        </w:rPr>
        <w:annotationRef/>
      </w:r>
      <w:r>
        <w:t>We cannot assume that everyone gets the same surgery.</w:t>
      </w:r>
    </w:p>
  </w:comment>
  <w:comment w:id="225" w:author="Ivan Elsayed" w:date="2013-05-17T00:21:00Z" w:initials="IE">
    <w:p w:rsidR="00C93EF4" w:rsidRDefault="00C93EF4">
      <w:pPr>
        <w:pStyle w:val="CommentText"/>
      </w:pPr>
      <w:r>
        <w:rPr>
          <w:rStyle w:val="CommentReference"/>
        </w:rPr>
        <w:annotationRef/>
      </w:r>
      <w:r>
        <w:t>I can get you references.</w:t>
      </w:r>
    </w:p>
  </w:comment>
  <w:comment w:id="234" w:author="Ivan Elsayed" w:date="2013-05-17T00:21:00Z" w:initials="IE">
    <w:p w:rsidR="006B1527" w:rsidRDefault="006B1527">
      <w:pPr>
        <w:pStyle w:val="CommentText"/>
      </w:pPr>
      <w:r>
        <w:rPr>
          <w:rStyle w:val="CommentReference"/>
        </w:rPr>
        <w:annotationRef/>
      </w:r>
      <w:r>
        <w:t xml:space="preserve">Not sure I understand or agree. I get what you are saying, but it’s a little hyperbole. </w:t>
      </w:r>
    </w:p>
  </w:comment>
  <w:comment w:id="239" w:author="Ivan Elsayed" w:date="2013-05-17T00:21:00Z" w:initials="IE">
    <w:p w:rsidR="00C93EF4" w:rsidRDefault="00C93EF4">
      <w:pPr>
        <w:pStyle w:val="CommentText"/>
      </w:pPr>
      <w:r>
        <w:rPr>
          <w:rStyle w:val="CommentReference"/>
        </w:rPr>
        <w:annotationRef/>
      </w:r>
      <w:r>
        <w:t>Do we have data on age over time?</w:t>
      </w:r>
      <w:bookmarkStart w:id="240" w:name="_GoBack"/>
      <w:bookmarkEnd w:id="240"/>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dvP66FA">
    <w:altName w:val="Arial Unicode MS"/>
    <w:panose1 w:val="00000000000000000000"/>
    <w:charset w:val="81"/>
    <w:family w:val="auto"/>
    <w:notTrueType/>
    <w:pitch w:val="default"/>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characterSpacingControl w:val="doNotCompress"/>
  <w:compat/>
  <w:rsids>
    <w:rsidRoot w:val="00E34A23"/>
    <w:rsid w:val="00084FA7"/>
    <w:rsid w:val="000D5B19"/>
    <w:rsid w:val="00140627"/>
    <w:rsid w:val="00141543"/>
    <w:rsid w:val="00170725"/>
    <w:rsid w:val="00170D45"/>
    <w:rsid w:val="001C7498"/>
    <w:rsid w:val="00282DBE"/>
    <w:rsid w:val="002A0671"/>
    <w:rsid w:val="002C2587"/>
    <w:rsid w:val="002E755E"/>
    <w:rsid w:val="00300EAA"/>
    <w:rsid w:val="0031072E"/>
    <w:rsid w:val="003415DF"/>
    <w:rsid w:val="003421EB"/>
    <w:rsid w:val="00366A5D"/>
    <w:rsid w:val="0037298A"/>
    <w:rsid w:val="003A27D7"/>
    <w:rsid w:val="003A539B"/>
    <w:rsid w:val="00410A72"/>
    <w:rsid w:val="00467A14"/>
    <w:rsid w:val="0048301B"/>
    <w:rsid w:val="004A6D54"/>
    <w:rsid w:val="004B2EC0"/>
    <w:rsid w:val="004B4D06"/>
    <w:rsid w:val="00507A1C"/>
    <w:rsid w:val="0051593A"/>
    <w:rsid w:val="00515A35"/>
    <w:rsid w:val="00516C5C"/>
    <w:rsid w:val="0052764E"/>
    <w:rsid w:val="005323F3"/>
    <w:rsid w:val="0058653D"/>
    <w:rsid w:val="00596813"/>
    <w:rsid w:val="005C4E68"/>
    <w:rsid w:val="005F7510"/>
    <w:rsid w:val="00610B49"/>
    <w:rsid w:val="006600E0"/>
    <w:rsid w:val="00676C0D"/>
    <w:rsid w:val="006B1527"/>
    <w:rsid w:val="006D2F2B"/>
    <w:rsid w:val="006D3592"/>
    <w:rsid w:val="006F25C7"/>
    <w:rsid w:val="00716A4D"/>
    <w:rsid w:val="00797255"/>
    <w:rsid w:val="007A4E89"/>
    <w:rsid w:val="007B1500"/>
    <w:rsid w:val="007D32BF"/>
    <w:rsid w:val="007D6621"/>
    <w:rsid w:val="007D6DA5"/>
    <w:rsid w:val="007E2C56"/>
    <w:rsid w:val="00801FA1"/>
    <w:rsid w:val="00862720"/>
    <w:rsid w:val="008C3E74"/>
    <w:rsid w:val="00905F13"/>
    <w:rsid w:val="0091421D"/>
    <w:rsid w:val="00972C46"/>
    <w:rsid w:val="009A3EB2"/>
    <w:rsid w:val="009C5588"/>
    <w:rsid w:val="009D4F9F"/>
    <w:rsid w:val="009E75DA"/>
    <w:rsid w:val="00AA63A6"/>
    <w:rsid w:val="00AB50DE"/>
    <w:rsid w:val="00AC49A2"/>
    <w:rsid w:val="00AC6816"/>
    <w:rsid w:val="00AD4B67"/>
    <w:rsid w:val="00AE1E91"/>
    <w:rsid w:val="00AE7A43"/>
    <w:rsid w:val="00B1652B"/>
    <w:rsid w:val="00B328A3"/>
    <w:rsid w:val="00B349B8"/>
    <w:rsid w:val="00B6534A"/>
    <w:rsid w:val="00BA44C2"/>
    <w:rsid w:val="00BB1F0F"/>
    <w:rsid w:val="00C04B76"/>
    <w:rsid w:val="00C10003"/>
    <w:rsid w:val="00C13FB7"/>
    <w:rsid w:val="00C15B2F"/>
    <w:rsid w:val="00C52D7E"/>
    <w:rsid w:val="00C75BEA"/>
    <w:rsid w:val="00C84D37"/>
    <w:rsid w:val="00C87037"/>
    <w:rsid w:val="00C93EF4"/>
    <w:rsid w:val="00CC0C29"/>
    <w:rsid w:val="00CD2F4F"/>
    <w:rsid w:val="00CE3B2A"/>
    <w:rsid w:val="00D00A5A"/>
    <w:rsid w:val="00D12F47"/>
    <w:rsid w:val="00D271B2"/>
    <w:rsid w:val="00DA5114"/>
    <w:rsid w:val="00E34A23"/>
    <w:rsid w:val="00E42B88"/>
    <w:rsid w:val="00E95161"/>
    <w:rsid w:val="00EC0956"/>
    <w:rsid w:val="00F02400"/>
    <w:rsid w:val="00F038FC"/>
    <w:rsid w:val="00F07E52"/>
    <w:rsid w:val="00F4492C"/>
    <w:rsid w:val="00F45D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53D"/>
  </w:style>
  <w:style w:type="paragraph" w:styleId="Heading1">
    <w:name w:val="heading 1"/>
    <w:basedOn w:val="Normal"/>
    <w:link w:val="Heading1Char"/>
    <w:uiPriority w:val="9"/>
    <w:qFormat/>
    <w:rsid w:val="006B1527"/>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C6816"/>
    <w:rPr>
      <w:sz w:val="16"/>
      <w:szCs w:val="16"/>
    </w:rPr>
  </w:style>
  <w:style w:type="paragraph" w:styleId="CommentText">
    <w:name w:val="annotation text"/>
    <w:basedOn w:val="Normal"/>
    <w:link w:val="CommentTextChar"/>
    <w:uiPriority w:val="99"/>
    <w:semiHidden/>
    <w:unhideWhenUsed/>
    <w:rsid w:val="00AC6816"/>
    <w:pPr>
      <w:spacing w:line="240" w:lineRule="auto"/>
    </w:pPr>
    <w:rPr>
      <w:sz w:val="20"/>
      <w:szCs w:val="20"/>
    </w:rPr>
  </w:style>
  <w:style w:type="character" w:customStyle="1" w:styleId="CommentTextChar">
    <w:name w:val="Comment Text Char"/>
    <w:basedOn w:val="DefaultParagraphFont"/>
    <w:link w:val="CommentText"/>
    <w:uiPriority w:val="99"/>
    <w:semiHidden/>
    <w:rsid w:val="00AC6816"/>
    <w:rPr>
      <w:sz w:val="20"/>
      <w:szCs w:val="20"/>
    </w:rPr>
  </w:style>
  <w:style w:type="paragraph" w:styleId="CommentSubject">
    <w:name w:val="annotation subject"/>
    <w:basedOn w:val="CommentText"/>
    <w:next w:val="CommentText"/>
    <w:link w:val="CommentSubjectChar"/>
    <w:uiPriority w:val="99"/>
    <w:semiHidden/>
    <w:unhideWhenUsed/>
    <w:rsid w:val="00AC6816"/>
    <w:rPr>
      <w:b/>
      <w:bCs/>
    </w:rPr>
  </w:style>
  <w:style w:type="character" w:customStyle="1" w:styleId="CommentSubjectChar">
    <w:name w:val="Comment Subject Char"/>
    <w:basedOn w:val="CommentTextChar"/>
    <w:link w:val="CommentSubject"/>
    <w:uiPriority w:val="99"/>
    <w:semiHidden/>
    <w:rsid w:val="00AC6816"/>
    <w:rPr>
      <w:b/>
      <w:bCs/>
      <w:sz w:val="20"/>
      <w:szCs w:val="20"/>
    </w:rPr>
  </w:style>
  <w:style w:type="character" w:customStyle="1" w:styleId="Heading1Char">
    <w:name w:val="Heading 1 Char"/>
    <w:basedOn w:val="DefaultParagraphFont"/>
    <w:link w:val="Heading1"/>
    <w:uiPriority w:val="9"/>
    <w:rsid w:val="006B1527"/>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6B1527"/>
  </w:style>
  <w:style w:type="character" w:styleId="FollowedHyperlink">
    <w:name w:val="FollowedHyperlink"/>
    <w:basedOn w:val="DefaultParagraphFont"/>
    <w:uiPriority w:val="99"/>
    <w:semiHidden/>
    <w:unhideWhenUsed/>
    <w:rsid w:val="006B1527"/>
    <w:rPr>
      <w:color w:val="800080" w:themeColor="followedHyperlink"/>
      <w:u w:val="single"/>
    </w:rPr>
  </w:style>
  <w:style w:type="paragraph" w:styleId="Revision">
    <w:name w:val="Revision"/>
    <w:hidden/>
    <w:uiPriority w:val="99"/>
    <w:semiHidden/>
    <w:rsid w:val="00F449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527"/>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C6816"/>
    <w:rPr>
      <w:sz w:val="16"/>
      <w:szCs w:val="16"/>
    </w:rPr>
  </w:style>
  <w:style w:type="paragraph" w:styleId="CommentText">
    <w:name w:val="annotation text"/>
    <w:basedOn w:val="Normal"/>
    <w:link w:val="CommentTextChar"/>
    <w:uiPriority w:val="99"/>
    <w:semiHidden/>
    <w:unhideWhenUsed/>
    <w:rsid w:val="00AC6816"/>
    <w:pPr>
      <w:spacing w:line="240" w:lineRule="auto"/>
    </w:pPr>
    <w:rPr>
      <w:sz w:val="20"/>
      <w:szCs w:val="20"/>
    </w:rPr>
  </w:style>
  <w:style w:type="character" w:customStyle="1" w:styleId="CommentTextChar">
    <w:name w:val="Comment Text Char"/>
    <w:basedOn w:val="DefaultParagraphFont"/>
    <w:link w:val="CommentText"/>
    <w:uiPriority w:val="99"/>
    <w:semiHidden/>
    <w:rsid w:val="00AC6816"/>
    <w:rPr>
      <w:sz w:val="20"/>
      <w:szCs w:val="20"/>
    </w:rPr>
  </w:style>
  <w:style w:type="paragraph" w:styleId="CommentSubject">
    <w:name w:val="annotation subject"/>
    <w:basedOn w:val="CommentText"/>
    <w:next w:val="CommentText"/>
    <w:link w:val="CommentSubjectChar"/>
    <w:uiPriority w:val="99"/>
    <w:semiHidden/>
    <w:unhideWhenUsed/>
    <w:rsid w:val="00AC6816"/>
    <w:rPr>
      <w:b/>
      <w:bCs/>
    </w:rPr>
  </w:style>
  <w:style w:type="character" w:customStyle="1" w:styleId="CommentSubjectChar">
    <w:name w:val="Comment Subject Char"/>
    <w:basedOn w:val="CommentTextChar"/>
    <w:link w:val="CommentSubject"/>
    <w:uiPriority w:val="99"/>
    <w:semiHidden/>
    <w:rsid w:val="00AC6816"/>
    <w:rPr>
      <w:b/>
      <w:bCs/>
      <w:sz w:val="20"/>
      <w:szCs w:val="20"/>
    </w:rPr>
  </w:style>
  <w:style w:type="character" w:customStyle="1" w:styleId="Heading1Char">
    <w:name w:val="Heading 1 Char"/>
    <w:basedOn w:val="DefaultParagraphFont"/>
    <w:link w:val="Heading1"/>
    <w:uiPriority w:val="9"/>
    <w:rsid w:val="006B1527"/>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6B1527"/>
  </w:style>
  <w:style w:type="character" w:styleId="FollowedHyperlink">
    <w:name w:val="FollowedHyperlink"/>
    <w:basedOn w:val="DefaultParagraphFont"/>
    <w:uiPriority w:val="99"/>
    <w:semiHidden/>
    <w:unhideWhenUsed/>
    <w:rsid w:val="006B1527"/>
    <w:rPr>
      <w:color w:val="800080" w:themeColor="followedHyperlink"/>
      <w:u w:val="single"/>
    </w:rPr>
  </w:style>
  <w:style w:type="paragraph" w:styleId="Revision">
    <w:name w:val="Revision"/>
    <w:hidden/>
    <w:uiPriority w:val="99"/>
    <w:semiHidden/>
    <w:rsid w:val="00F4492C"/>
    <w:pPr>
      <w:spacing w:after="0" w:line="240" w:lineRule="auto"/>
    </w:pPr>
  </w:style>
</w:styles>
</file>

<file path=word/webSettings.xml><?xml version="1.0" encoding="utf-8"?>
<w:webSettings xmlns:r="http://schemas.openxmlformats.org/officeDocument/2006/relationships" xmlns:w="http://schemas.openxmlformats.org/wordprocessingml/2006/main">
  <w:divs>
    <w:div w:id="916591783">
      <w:bodyDiv w:val="1"/>
      <w:marLeft w:val="0"/>
      <w:marRight w:val="0"/>
      <w:marTop w:val="0"/>
      <w:marBottom w:val="0"/>
      <w:divBdr>
        <w:top w:val="none" w:sz="0" w:space="0" w:color="auto"/>
        <w:left w:val="none" w:sz="0" w:space="0" w:color="auto"/>
        <w:bottom w:val="none" w:sz="0" w:space="0" w:color="auto"/>
        <w:right w:val="none" w:sz="0" w:space="0" w:color="auto"/>
      </w:divBdr>
      <w:divsChild>
        <w:div w:id="441189524">
          <w:marLeft w:val="0"/>
          <w:marRight w:val="0"/>
          <w:marTop w:val="0"/>
          <w:marBottom w:val="0"/>
          <w:divBdr>
            <w:top w:val="none" w:sz="0" w:space="0" w:color="auto"/>
            <w:left w:val="none" w:sz="0" w:space="0" w:color="auto"/>
            <w:bottom w:val="none" w:sz="0" w:space="0" w:color="auto"/>
            <w:right w:val="none" w:sz="0" w:space="0" w:color="auto"/>
          </w:divBdr>
          <w:divsChild>
            <w:div w:id="1722246779">
              <w:marLeft w:val="240"/>
              <w:marRight w:val="360"/>
              <w:marTop w:val="240"/>
              <w:marBottom w:val="480"/>
              <w:divBdr>
                <w:top w:val="none" w:sz="0" w:space="0" w:color="auto"/>
                <w:left w:val="none" w:sz="0" w:space="0" w:color="auto"/>
                <w:bottom w:val="none" w:sz="0" w:space="0" w:color="auto"/>
                <w:right w:val="none" w:sz="0" w:space="0" w:color="auto"/>
              </w:divBdr>
              <w:divsChild>
                <w:div w:id="1576351977">
                  <w:marLeft w:val="0"/>
                  <w:marRight w:val="0"/>
                  <w:marTop w:val="0"/>
                  <w:marBottom w:val="0"/>
                  <w:divBdr>
                    <w:top w:val="single" w:sz="24" w:space="5" w:color="000000"/>
                    <w:left w:val="none" w:sz="0" w:space="0" w:color="auto"/>
                    <w:bottom w:val="none" w:sz="0" w:space="0" w:color="auto"/>
                    <w:right w:val="none" w:sz="0" w:space="0" w:color="auto"/>
                  </w:divBdr>
                  <w:divsChild>
                    <w:div w:id="2012876098">
                      <w:marLeft w:val="0"/>
                      <w:marRight w:val="0"/>
                      <w:marTop w:val="0"/>
                      <w:marBottom w:val="0"/>
                      <w:divBdr>
                        <w:top w:val="none" w:sz="0" w:space="0" w:color="auto"/>
                        <w:left w:val="none" w:sz="0" w:space="0" w:color="auto"/>
                        <w:bottom w:val="none" w:sz="0" w:space="0" w:color="auto"/>
                        <w:right w:val="none" w:sz="0" w:space="0" w:color="auto"/>
                      </w:divBdr>
                      <w:divsChild>
                        <w:div w:id="568810475">
                          <w:marLeft w:val="0"/>
                          <w:marRight w:val="0"/>
                          <w:marTop w:val="0"/>
                          <w:marBottom w:val="0"/>
                          <w:divBdr>
                            <w:top w:val="none" w:sz="0" w:space="0" w:color="auto"/>
                            <w:left w:val="none" w:sz="0" w:space="0" w:color="auto"/>
                            <w:bottom w:val="none" w:sz="0" w:space="0" w:color="auto"/>
                            <w:right w:val="none" w:sz="0" w:space="0" w:color="auto"/>
                          </w:divBdr>
                        </w:div>
                      </w:divsChild>
                    </w:div>
                    <w:div w:id="426082142">
                      <w:marLeft w:val="0"/>
                      <w:marRight w:val="0"/>
                      <w:marTop w:val="0"/>
                      <w:marBottom w:val="0"/>
                      <w:divBdr>
                        <w:top w:val="none" w:sz="0" w:space="0" w:color="auto"/>
                        <w:left w:val="none" w:sz="0" w:space="0" w:color="auto"/>
                        <w:bottom w:val="none" w:sz="0" w:space="0" w:color="auto"/>
                        <w:right w:val="none" w:sz="0" w:space="0" w:color="auto"/>
                      </w:divBdr>
                      <w:divsChild>
                        <w:div w:id="984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80000">
      <w:bodyDiv w:val="1"/>
      <w:marLeft w:val="0"/>
      <w:marRight w:val="0"/>
      <w:marTop w:val="0"/>
      <w:marBottom w:val="0"/>
      <w:divBdr>
        <w:top w:val="none" w:sz="0" w:space="0" w:color="auto"/>
        <w:left w:val="none" w:sz="0" w:space="0" w:color="auto"/>
        <w:bottom w:val="none" w:sz="0" w:space="0" w:color="auto"/>
        <w:right w:val="none" w:sz="0" w:space="0" w:color="auto"/>
      </w:divBdr>
      <w:divsChild>
        <w:div w:id="764157896">
          <w:marLeft w:val="0"/>
          <w:marRight w:val="1"/>
          <w:marTop w:val="0"/>
          <w:marBottom w:val="0"/>
          <w:divBdr>
            <w:top w:val="none" w:sz="0" w:space="0" w:color="auto"/>
            <w:left w:val="none" w:sz="0" w:space="0" w:color="auto"/>
            <w:bottom w:val="none" w:sz="0" w:space="0" w:color="auto"/>
            <w:right w:val="none" w:sz="0" w:space="0" w:color="auto"/>
          </w:divBdr>
          <w:divsChild>
            <w:div w:id="1014186513">
              <w:marLeft w:val="0"/>
              <w:marRight w:val="0"/>
              <w:marTop w:val="0"/>
              <w:marBottom w:val="0"/>
              <w:divBdr>
                <w:top w:val="none" w:sz="0" w:space="0" w:color="auto"/>
                <w:left w:val="none" w:sz="0" w:space="0" w:color="auto"/>
                <w:bottom w:val="none" w:sz="0" w:space="0" w:color="auto"/>
                <w:right w:val="none" w:sz="0" w:space="0" w:color="auto"/>
              </w:divBdr>
              <w:divsChild>
                <w:div w:id="2117172404">
                  <w:marLeft w:val="0"/>
                  <w:marRight w:val="1"/>
                  <w:marTop w:val="0"/>
                  <w:marBottom w:val="0"/>
                  <w:divBdr>
                    <w:top w:val="none" w:sz="0" w:space="0" w:color="auto"/>
                    <w:left w:val="none" w:sz="0" w:space="0" w:color="auto"/>
                    <w:bottom w:val="none" w:sz="0" w:space="0" w:color="auto"/>
                    <w:right w:val="none" w:sz="0" w:space="0" w:color="auto"/>
                  </w:divBdr>
                  <w:divsChild>
                    <w:div w:id="575896394">
                      <w:marLeft w:val="0"/>
                      <w:marRight w:val="0"/>
                      <w:marTop w:val="0"/>
                      <w:marBottom w:val="0"/>
                      <w:divBdr>
                        <w:top w:val="none" w:sz="0" w:space="0" w:color="auto"/>
                        <w:left w:val="none" w:sz="0" w:space="0" w:color="auto"/>
                        <w:bottom w:val="none" w:sz="0" w:space="0" w:color="auto"/>
                        <w:right w:val="none" w:sz="0" w:space="0" w:color="auto"/>
                      </w:divBdr>
                      <w:divsChild>
                        <w:div w:id="1406150890">
                          <w:marLeft w:val="0"/>
                          <w:marRight w:val="0"/>
                          <w:marTop w:val="0"/>
                          <w:marBottom w:val="0"/>
                          <w:divBdr>
                            <w:top w:val="none" w:sz="0" w:space="0" w:color="auto"/>
                            <w:left w:val="none" w:sz="0" w:space="0" w:color="auto"/>
                            <w:bottom w:val="none" w:sz="0" w:space="0" w:color="auto"/>
                            <w:right w:val="none" w:sz="0" w:space="0" w:color="auto"/>
                          </w:divBdr>
                          <w:divsChild>
                            <w:div w:id="139228107">
                              <w:marLeft w:val="0"/>
                              <w:marRight w:val="0"/>
                              <w:marTop w:val="120"/>
                              <w:marBottom w:val="360"/>
                              <w:divBdr>
                                <w:top w:val="none" w:sz="0" w:space="0" w:color="auto"/>
                                <w:left w:val="none" w:sz="0" w:space="0" w:color="auto"/>
                                <w:bottom w:val="none" w:sz="0" w:space="0" w:color="auto"/>
                                <w:right w:val="none" w:sz="0" w:space="0" w:color="auto"/>
                              </w:divBdr>
                              <w:divsChild>
                                <w:div w:id="2066364996">
                                  <w:marLeft w:val="0"/>
                                  <w:marRight w:val="0"/>
                                  <w:marTop w:val="0"/>
                                  <w:marBottom w:val="0"/>
                                  <w:divBdr>
                                    <w:top w:val="none" w:sz="0" w:space="0" w:color="auto"/>
                                    <w:left w:val="none" w:sz="0" w:space="0" w:color="auto"/>
                                    <w:bottom w:val="none" w:sz="0" w:space="0" w:color="auto"/>
                                    <w:right w:val="none" w:sz="0" w:space="0" w:color="auto"/>
                                  </w:divBdr>
                                </w:div>
                                <w:div w:id="13123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899225">
      <w:bodyDiv w:val="1"/>
      <w:marLeft w:val="0"/>
      <w:marRight w:val="0"/>
      <w:marTop w:val="0"/>
      <w:marBottom w:val="0"/>
      <w:divBdr>
        <w:top w:val="none" w:sz="0" w:space="0" w:color="auto"/>
        <w:left w:val="none" w:sz="0" w:space="0" w:color="auto"/>
        <w:bottom w:val="none" w:sz="0" w:space="0" w:color="auto"/>
        <w:right w:val="none" w:sz="0" w:space="0" w:color="auto"/>
      </w:divBdr>
    </w:div>
    <w:div w:id="202443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ncbi.nlm.nih.gov/pubmed?term=de%20Bree%20R%5BAuthor%5D&amp;cauthor=true&amp;cauthor_uid=20737500" TargetMode="External"/><Relationship Id="rId13" Type="http://schemas.openxmlformats.org/officeDocument/2006/relationships/hyperlink" Target="http://www.ncbi.nlm.nih.gov/pubmed?term=Hanna%20EY%5BAuthor%5D&amp;cauthor=true&amp;cauthor_uid=20737500" TargetMode="External"/><Relationship Id="rId3" Type="http://schemas.openxmlformats.org/officeDocument/2006/relationships/hyperlink" Target="http://www.ncbi.nlm.nih.gov/pubmed?term=Ferlito%20A%5BAuthor%5D&amp;cauthor=true&amp;cauthor_uid=20737500" TargetMode="External"/><Relationship Id="rId7" Type="http://schemas.openxmlformats.org/officeDocument/2006/relationships/hyperlink" Target="http://www.ncbi.nlm.nih.gov/pubmed?term=Snyderman%20CH%5BAuthor%5D&amp;cauthor=true&amp;cauthor_uid=20737500" TargetMode="External"/><Relationship Id="rId12" Type="http://schemas.openxmlformats.org/officeDocument/2006/relationships/hyperlink" Target="http://www.ncbi.nlm.nih.gov/pubmed?term=Shaha%20AR%5BAuthor%5D&amp;cauthor=true&amp;cauthor_uid=20737500" TargetMode="External"/><Relationship Id="rId2" Type="http://schemas.openxmlformats.org/officeDocument/2006/relationships/hyperlink" Target="http://www.ncbi.nlm.nih.gov/pubmed?term=Robbins%20KT%5BAuthor%5D&amp;cauthor=true&amp;cauthor_uid=20737500" TargetMode="External"/><Relationship Id="rId1" Type="http://schemas.openxmlformats.org/officeDocument/2006/relationships/hyperlink" Target="http://www.ncbi.nlm.nih.gov/pubmed/20737500" TargetMode="External"/><Relationship Id="rId6" Type="http://schemas.openxmlformats.org/officeDocument/2006/relationships/hyperlink" Target="http://www.ncbi.nlm.nih.gov/pubmed?term=Strojan%20P%5BAuthor%5D&amp;cauthor=true&amp;cauthor_uid=20737500" TargetMode="External"/><Relationship Id="rId11" Type="http://schemas.openxmlformats.org/officeDocument/2006/relationships/hyperlink" Target="http://www.ncbi.nlm.nih.gov/pubmed?term=Rinaldo%20A%5BAuthor%5D&amp;cauthor=true&amp;cauthor_uid=20737500" TargetMode="External"/><Relationship Id="rId5" Type="http://schemas.openxmlformats.org/officeDocument/2006/relationships/hyperlink" Target="http://www.ncbi.nlm.nih.gov/pubmed?term=Takes%20RP%5BAuthor%5D&amp;cauthor=true&amp;cauthor_uid=20737500" TargetMode="External"/><Relationship Id="rId15" Type="http://schemas.openxmlformats.org/officeDocument/2006/relationships/hyperlink" Target="http://www.ncbi.nlm.nih.gov/pubmed?term=Su%C3%A1rez%20C%5BAuthor%5D&amp;cauthor=true&amp;cauthor_uid=20737500" TargetMode="External"/><Relationship Id="rId10" Type="http://schemas.openxmlformats.org/officeDocument/2006/relationships/hyperlink" Target="http://www.ncbi.nlm.nih.gov/pubmed?term=Langendijk%20JA%5BAuthor%5D&amp;cauthor=true&amp;cauthor_uid=20737500" TargetMode="External"/><Relationship Id="rId4" Type="http://schemas.openxmlformats.org/officeDocument/2006/relationships/hyperlink" Target="http://www.ncbi.nlm.nih.gov/pubmed?term=Silver%20CE%5BAuthor%5D&amp;cauthor=true&amp;cauthor_uid=20737500" TargetMode="External"/><Relationship Id="rId9" Type="http://schemas.openxmlformats.org/officeDocument/2006/relationships/hyperlink" Target="http://www.ncbi.nlm.nih.gov/pubmed?term=Haigentz%20M%20Jr%5BAuthor%5D&amp;cauthor=true&amp;cauthor_uid=20737500" TargetMode="External"/><Relationship Id="rId14" Type="http://schemas.openxmlformats.org/officeDocument/2006/relationships/hyperlink" Target="http://www.ncbi.nlm.nih.gov/pubmed?term=Werner%20JA%5BAuthor%5D&amp;cauthor=true&amp;cauthor_uid=20737500"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bi.nlm.nih.gov/pubmed?term=18164845" TargetMode="External"/><Relationship Id="rId18" Type="http://schemas.openxmlformats.org/officeDocument/2006/relationships/hyperlink" Target="http://www.ncbi.nlm.nih.gov/pubmed/11321654" TargetMode="External"/><Relationship Id="rId26" Type="http://schemas.openxmlformats.org/officeDocument/2006/relationships/hyperlink" Target="http://www.cancerstaging.org/products/pasteditions.html" TargetMode="External"/><Relationship Id="rId3" Type="http://schemas.openxmlformats.org/officeDocument/2006/relationships/settings" Target="settings.xml"/><Relationship Id="rId21" Type="http://schemas.openxmlformats.org/officeDocument/2006/relationships/hyperlink" Target="https://vpn.ucsf.edu/pubmed/,DanaInfo=www.ncbi.nlm.nih.gov+22241647" TargetMode="Externa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yperlink" Target="http://www.ncbi.nlm.nih.gov/pubmed/2846481" TargetMode="External"/><Relationship Id="rId25" Type="http://schemas.openxmlformats.org/officeDocument/2006/relationships/hyperlink" Target="http://archotol.jamanetwork.com/article.aspx?articleid=484651" TargetMode="External"/><Relationship Id="rId2" Type="http://schemas.openxmlformats.org/officeDocument/2006/relationships/styles" Target="styles.xml"/><Relationship Id="rId16" Type="http://schemas.openxmlformats.org/officeDocument/2006/relationships/hyperlink" Target="http://www.ncbi.nlm.nih.gov/pubmed/11753979" TargetMode="External"/><Relationship Id="rId20" Type="http://schemas.openxmlformats.org/officeDocument/2006/relationships/hyperlink" Target="http://onlinelibrary.wiley.com/doi/10.1002/hed.21830/ful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yoms@radonc.ucsf.edu" TargetMode="External"/><Relationship Id="rId11" Type="http://schemas.openxmlformats.org/officeDocument/2006/relationships/image" Target="media/image4.png"/><Relationship Id="rId24" Type="http://schemas.openxmlformats.org/officeDocument/2006/relationships/hyperlink" Target="https://vpn.ucsf.edu/pubmed/,DanaInfo=www.ncbi.nlm.nih.gov+12860752" TargetMode="External"/><Relationship Id="rId5" Type="http://schemas.openxmlformats.org/officeDocument/2006/relationships/hyperlink" Target="tel:415-353-9893" TargetMode="External"/><Relationship Id="rId15" Type="http://schemas.openxmlformats.org/officeDocument/2006/relationships/hyperlink" Target="http://www.ncbi.nlm.nih.gov/pubmed?term=20001493" TargetMode="External"/><Relationship Id="rId23" Type="http://schemas.openxmlformats.org/officeDocument/2006/relationships/hyperlink" Target="https://vpn.ucsf.edu/pubmed/,DanaInfo=www.ncbi.nlm.nih.gov+1745717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ncbi.nlm.nih.gov/pmc/articles/PMC257592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cbi.nlm.nih.gov/pubmed/3335447/" TargetMode="External"/><Relationship Id="rId22" Type="http://schemas.openxmlformats.org/officeDocument/2006/relationships/hyperlink" Target="https://vpn.ucsf.edu/pubmed/,DanaInfo=www.ncbi.nlm.nih.gov+14645640" TargetMode="External"/><Relationship Id="rId27" Type="http://schemas.openxmlformats.org/officeDocument/2006/relationships/hyperlink" Target="http://onlinelibrary.wiley.com/doi/10.1002/lary.22447/full" TargetMode="Externa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62E6C-93C9-438A-8A0F-187F2CF8A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3885</Words>
  <Characters>22146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UCSF Fresno Medical Education Program</Company>
  <LinksUpToDate>false</LinksUpToDate>
  <CharactersWithSpaces>25980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 Student13</dc:creator>
  <cp:lastModifiedBy>David Ouyang</cp:lastModifiedBy>
  <cp:revision>2</cp:revision>
  <dcterms:created xsi:type="dcterms:W3CDTF">2013-07-27T19:35:00Z</dcterms:created>
  <dcterms:modified xsi:type="dcterms:W3CDTF">2013-07-27T19:35:00Z</dcterms:modified>
</cp:coreProperties>
</file>